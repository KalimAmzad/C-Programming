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4F7EE" w14:textId="77777777" w:rsidR="009E382B" w:rsidRPr="0082123E" w:rsidRDefault="001524A6" w:rsidP="009E382B">
      <w:pPr>
        <w:jc w:val="center"/>
        <w:rPr>
          <w:b/>
          <w:sz w:val="48"/>
        </w:rPr>
      </w:pPr>
      <w:r w:rsidRPr="0082123E">
        <w:rPr>
          <w:b/>
          <w:sz w:val="48"/>
        </w:rPr>
        <w:t>Introduction</w:t>
      </w:r>
    </w:p>
    <w:p w14:paraId="5757E59F" w14:textId="51EB1181" w:rsidR="001524A6" w:rsidRPr="00914B3E" w:rsidRDefault="001524A6" w:rsidP="009E382B">
      <w:pPr>
        <w:pStyle w:val="ListParagraph"/>
        <w:numPr>
          <w:ilvl w:val="0"/>
          <w:numId w:val="5"/>
        </w:numPr>
        <w:rPr>
          <w:b/>
          <w:sz w:val="72"/>
        </w:rPr>
      </w:pPr>
      <w:r w:rsidRPr="00914B3E">
        <w:rPr>
          <w:b/>
          <w:sz w:val="32"/>
        </w:rPr>
        <w:t>Simple Program</w:t>
      </w:r>
    </w:p>
    <w:p w14:paraId="1E1A36E1" w14:textId="13FC67DA" w:rsidR="001524A6" w:rsidRPr="0082123E" w:rsidRDefault="001524A6" w:rsidP="001524A6">
      <w:pPr>
        <w:rPr>
          <w:sz w:val="28"/>
        </w:rPr>
      </w:pPr>
      <w:r w:rsidRPr="0082123E">
        <w:rPr>
          <w:sz w:val="28"/>
        </w:rPr>
        <w:t>General Form of a Program:</w:t>
      </w:r>
    </w:p>
    <w:p w14:paraId="4677ABFB" w14:textId="649E55EE" w:rsidR="001524A6" w:rsidRPr="0082123E" w:rsidRDefault="001A3C7C" w:rsidP="001524A6">
      <w:pPr>
        <w:rPr>
          <w:sz w:val="28"/>
        </w:rPr>
      </w:pPr>
      <w:ins w:id="0" w:author="Parents" w:date="2018-03-24T19:47:00Z">
        <w:r w:rsidRPr="0082123E">
          <w:rPr>
            <w:noProof/>
            <w:sz w:val="28"/>
          </w:rPr>
          <w:drawing>
            <wp:inline distT="0" distB="0" distL="0" distR="0" wp14:anchorId="295366E0" wp14:editId="7F9E69ED">
              <wp:extent cx="1657350" cy="130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350" cy="1304925"/>
                      </a:xfrm>
                      <a:prstGeom prst="rect">
                        <a:avLst/>
                      </a:prstGeom>
                      <a:noFill/>
                      <a:ln>
                        <a:noFill/>
                      </a:ln>
                    </pic:spPr>
                  </pic:pic>
                </a:graphicData>
              </a:graphic>
            </wp:inline>
          </w:drawing>
        </w:r>
      </w:ins>
    </w:p>
    <w:p w14:paraId="188AE10A" w14:textId="451CB829" w:rsidR="001524A6" w:rsidRPr="00914B3E" w:rsidRDefault="001524A6" w:rsidP="00914B3E">
      <w:pPr>
        <w:pStyle w:val="ListParagraph"/>
        <w:numPr>
          <w:ilvl w:val="0"/>
          <w:numId w:val="9"/>
        </w:numPr>
        <w:rPr>
          <w:b/>
          <w:sz w:val="32"/>
        </w:rPr>
      </w:pPr>
      <w:r w:rsidRPr="00914B3E">
        <w:rPr>
          <w:b/>
          <w:sz w:val="32"/>
        </w:rPr>
        <w:t>Example:</w:t>
      </w:r>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514"/>
        <w:gridCol w:w="8936"/>
      </w:tblGrid>
      <w:tr w:rsidR="001524A6" w:rsidRPr="001524A6" w14:paraId="0FA62BF7" w14:textId="77777777" w:rsidTr="008E1894">
        <w:trPr>
          <w:tblCellSpacing w:w="15" w:type="dxa"/>
        </w:trPr>
        <w:tc>
          <w:tcPr>
            <w:tcW w:w="0" w:type="auto"/>
            <w:tcMar>
              <w:top w:w="0" w:type="dxa"/>
              <w:left w:w="180" w:type="dxa"/>
              <w:bottom w:w="90" w:type="dxa"/>
              <w:right w:w="0" w:type="dxa"/>
            </w:tcMar>
            <w:vAlign w:val="center"/>
            <w:hideMark/>
          </w:tcPr>
          <w:p w14:paraId="25C30E63" w14:textId="74F1559B"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82123E">
              <w:rPr>
                <w:rFonts w:ascii="Courier New" w:eastAsia="Times New Roman" w:hAnsi="Courier New" w:cs="Courier New"/>
                <w:color w:val="888888"/>
                <w:sz w:val="24"/>
                <w:szCs w:val="20"/>
              </w:rPr>
              <w:t xml:space="preserve"> </w:t>
            </w:r>
            <w:r w:rsidRPr="001524A6">
              <w:rPr>
                <w:rFonts w:ascii="Courier New" w:eastAsia="Times New Roman" w:hAnsi="Courier New" w:cs="Courier New"/>
                <w:color w:val="888888"/>
                <w:sz w:val="24"/>
                <w:szCs w:val="20"/>
              </w:rPr>
              <w:t>1</w:t>
            </w:r>
          </w:p>
          <w:p w14:paraId="470BA104"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 xml:space="preserve"> 2</w:t>
            </w:r>
          </w:p>
          <w:p w14:paraId="242CE102"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 xml:space="preserve"> 3</w:t>
            </w:r>
          </w:p>
          <w:p w14:paraId="68C0D94C"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 xml:space="preserve"> 4</w:t>
            </w:r>
          </w:p>
          <w:p w14:paraId="495D3511"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 xml:space="preserve"> 5</w:t>
            </w:r>
          </w:p>
          <w:p w14:paraId="17C99BB4"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 xml:space="preserve"> 6</w:t>
            </w:r>
          </w:p>
          <w:p w14:paraId="2C6709A8"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 xml:space="preserve"> 7</w:t>
            </w:r>
          </w:p>
          <w:p w14:paraId="07EA2D87"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 xml:space="preserve"> 8</w:t>
            </w:r>
          </w:p>
          <w:p w14:paraId="3DE15010"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 xml:space="preserve"> 9</w:t>
            </w:r>
          </w:p>
          <w:p w14:paraId="07C93C40"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82123E">
              <w:rPr>
                <w:rFonts w:ascii="Courier New" w:eastAsia="Times New Roman" w:hAnsi="Courier New" w:cs="Courier New"/>
                <w:color w:val="888888"/>
                <w:sz w:val="24"/>
                <w:szCs w:val="20"/>
              </w:rPr>
              <w:t>10</w:t>
            </w:r>
          </w:p>
          <w:p w14:paraId="4E190CD6"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11</w:t>
            </w:r>
          </w:p>
          <w:p w14:paraId="320E4050"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12</w:t>
            </w:r>
          </w:p>
          <w:p w14:paraId="67C61D58"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13</w:t>
            </w:r>
          </w:p>
          <w:p w14:paraId="3660A278" w14:textId="77777777" w:rsidR="001524A6" w:rsidRPr="001524A6" w:rsidRDefault="001524A6" w:rsidP="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4"/>
                <w:szCs w:val="20"/>
              </w:rPr>
            </w:pPr>
            <w:r w:rsidRPr="001524A6">
              <w:rPr>
                <w:rFonts w:ascii="Courier New" w:eastAsia="Times New Roman" w:hAnsi="Courier New" w:cs="Courier New"/>
                <w:color w:val="888888"/>
                <w:sz w:val="24"/>
                <w:szCs w:val="20"/>
              </w:rPr>
              <w:t>14</w:t>
            </w:r>
          </w:p>
        </w:tc>
        <w:tc>
          <w:tcPr>
            <w:tcW w:w="8891" w:type="dxa"/>
            <w:tcMar>
              <w:top w:w="0" w:type="dxa"/>
              <w:left w:w="180" w:type="dxa"/>
              <w:bottom w:w="90" w:type="dxa"/>
              <w:right w:w="0" w:type="dxa"/>
            </w:tcMar>
            <w:vAlign w:val="center"/>
            <w:hideMark/>
          </w:tcPr>
          <w:p w14:paraId="3445A5D8"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82123E">
              <w:rPr>
                <w:rFonts w:ascii="Courier New" w:eastAsia="Times New Roman" w:hAnsi="Courier New" w:cs="Courier New"/>
                <w:i/>
                <w:iCs/>
                <w:color w:val="008800"/>
                <w:sz w:val="24"/>
                <w:szCs w:val="20"/>
              </w:rPr>
              <w:t>/*</w:t>
            </w:r>
          </w:p>
          <w:p w14:paraId="6EF8178C"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82123E">
              <w:rPr>
                <w:rFonts w:ascii="Courier New" w:eastAsia="Times New Roman" w:hAnsi="Courier New" w:cs="Courier New"/>
                <w:i/>
                <w:iCs/>
                <w:color w:val="008800"/>
                <w:sz w:val="24"/>
                <w:szCs w:val="20"/>
              </w:rPr>
              <w:t xml:space="preserve">* Name: </w:t>
            </w:r>
            <w:proofErr w:type="spellStart"/>
            <w:r w:rsidRPr="0082123E">
              <w:rPr>
                <w:rFonts w:ascii="Courier New" w:eastAsia="Times New Roman" w:hAnsi="Courier New" w:cs="Courier New"/>
                <w:i/>
                <w:iCs/>
                <w:color w:val="008800"/>
                <w:sz w:val="24"/>
                <w:szCs w:val="20"/>
              </w:rPr>
              <w:t>Bismillah.c</w:t>
            </w:r>
            <w:proofErr w:type="spellEnd"/>
          </w:p>
          <w:p w14:paraId="3EAC4C06"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82123E">
              <w:rPr>
                <w:rFonts w:ascii="Courier New" w:eastAsia="Times New Roman" w:hAnsi="Courier New" w:cs="Courier New"/>
                <w:i/>
                <w:iCs/>
                <w:color w:val="008800"/>
                <w:sz w:val="24"/>
                <w:szCs w:val="20"/>
              </w:rPr>
              <w:t>* Purpose: Basic program to simulate fundamentals of C</w:t>
            </w:r>
          </w:p>
          <w:p w14:paraId="72ED46E3"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82123E">
              <w:rPr>
                <w:rFonts w:ascii="Courier New" w:eastAsia="Times New Roman" w:hAnsi="Courier New" w:cs="Courier New"/>
                <w:i/>
                <w:iCs/>
                <w:color w:val="008800"/>
                <w:sz w:val="24"/>
                <w:szCs w:val="20"/>
              </w:rPr>
              <w:t xml:space="preserve">* Author: </w:t>
            </w:r>
            <w:proofErr w:type="spellStart"/>
            <w:r w:rsidRPr="0082123E">
              <w:rPr>
                <w:rFonts w:ascii="Courier New" w:eastAsia="Times New Roman" w:hAnsi="Courier New" w:cs="Courier New"/>
                <w:i/>
                <w:iCs/>
                <w:color w:val="008800"/>
                <w:sz w:val="24"/>
                <w:szCs w:val="20"/>
              </w:rPr>
              <w:t>Kalim</w:t>
            </w:r>
            <w:proofErr w:type="spellEnd"/>
            <w:r w:rsidRPr="0082123E">
              <w:rPr>
                <w:rFonts w:ascii="Courier New" w:eastAsia="Times New Roman" w:hAnsi="Courier New" w:cs="Courier New"/>
                <w:i/>
                <w:iCs/>
                <w:color w:val="008800"/>
                <w:sz w:val="24"/>
                <w:szCs w:val="20"/>
              </w:rPr>
              <w:t xml:space="preserve"> </w:t>
            </w:r>
            <w:proofErr w:type="spellStart"/>
            <w:r w:rsidRPr="0082123E">
              <w:rPr>
                <w:rFonts w:ascii="Courier New" w:eastAsia="Times New Roman" w:hAnsi="Courier New" w:cs="Courier New"/>
                <w:i/>
                <w:iCs/>
                <w:color w:val="008800"/>
                <w:sz w:val="24"/>
                <w:szCs w:val="20"/>
              </w:rPr>
              <w:t>Amzad</w:t>
            </w:r>
            <w:proofErr w:type="spellEnd"/>
          </w:p>
          <w:p w14:paraId="13C561F6"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82123E">
              <w:rPr>
                <w:rFonts w:ascii="Courier New" w:eastAsia="Times New Roman" w:hAnsi="Courier New" w:cs="Courier New"/>
                <w:i/>
                <w:iCs/>
                <w:color w:val="008800"/>
                <w:sz w:val="24"/>
                <w:szCs w:val="20"/>
              </w:rPr>
              <w:t>* Date: 24-03-2018</w:t>
            </w:r>
          </w:p>
          <w:p w14:paraId="164BD8A3"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82123E">
              <w:rPr>
                <w:rFonts w:ascii="Courier New" w:eastAsia="Times New Roman" w:hAnsi="Courier New" w:cs="Courier New"/>
                <w:i/>
                <w:iCs/>
                <w:color w:val="008800"/>
                <w:sz w:val="24"/>
                <w:szCs w:val="20"/>
              </w:rPr>
              <w:t>*/</w:t>
            </w:r>
          </w:p>
          <w:p w14:paraId="76C29684"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
          <w:p w14:paraId="221533BA"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82123E">
              <w:rPr>
                <w:rFonts w:ascii="Courier New" w:eastAsia="Times New Roman" w:hAnsi="Courier New" w:cs="Courier New"/>
                <w:color w:val="008800"/>
                <w:sz w:val="24"/>
                <w:szCs w:val="20"/>
              </w:rPr>
              <w:t>#include &lt;</w:t>
            </w:r>
            <w:proofErr w:type="spellStart"/>
            <w:r w:rsidRPr="0082123E">
              <w:rPr>
                <w:rFonts w:ascii="Courier New" w:eastAsia="Times New Roman" w:hAnsi="Courier New" w:cs="Courier New"/>
                <w:color w:val="008800"/>
                <w:sz w:val="24"/>
                <w:szCs w:val="20"/>
              </w:rPr>
              <w:t>stdio.h</w:t>
            </w:r>
            <w:proofErr w:type="spellEnd"/>
            <w:r w:rsidRPr="0082123E">
              <w:rPr>
                <w:rFonts w:ascii="Courier New" w:eastAsia="Times New Roman" w:hAnsi="Courier New" w:cs="Courier New"/>
                <w:color w:val="008800"/>
                <w:sz w:val="24"/>
                <w:szCs w:val="20"/>
              </w:rPr>
              <w:t>&gt;</w:t>
            </w:r>
          </w:p>
          <w:p w14:paraId="226E1E18"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spellStart"/>
            <w:proofErr w:type="gramStart"/>
            <w:r w:rsidRPr="0082123E">
              <w:rPr>
                <w:rFonts w:ascii="Courier New" w:eastAsia="Times New Roman" w:hAnsi="Courier New" w:cs="Courier New"/>
                <w:b/>
                <w:bCs/>
                <w:color w:val="AA22FF"/>
                <w:sz w:val="24"/>
                <w:szCs w:val="20"/>
              </w:rPr>
              <w:t>int</w:t>
            </w:r>
            <w:proofErr w:type="spellEnd"/>
            <w:r w:rsidRPr="001524A6">
              <w:rPr>
                <w:rFonts w:ascii="Courier New" w:eastAsia="Times New Roman" w:hAnsi="Courier New" w:cs="Courier New"/>
                <w:color w:val="000000"/>
                <w:sz w:val="24"/>
                <w:szCs w:val="20"/>
              </w:rPr>
              <w:t xml:space="preserve">  </w:t>
            </w:r>
            <w:r w:rsidRPr="0082123E">
              <w:rPr>
                <w:rFonts w:ascii="Courier New" w:eastAsia="Times New Roman" w:hAnsi="Courier New" w:cs="Courier New"/>
                <w:color w:val="000000"/>
                <w:sz w:val="24"/>
                <w:szCs w:val="20"/>
              </w:rPr>
              <w:t>main</w:t>
            </w:r>
            <w:proofErr w:type="gramEnd"/>
            <w:r w:rsidRPr="0082123E">
              <w:rPr>
                <w:rFonts w:ascii="Courier New" w:eastAsia="Times New Roman" w:hAnsi="Courier New" w:cs="Courier New"/>
                <w:color w:val="000000"/>
                <w:sz w:val="24"/>
                <w:szCs w:val="20"/>
              </w:rPr>
              <w:t>(</w:t>
            </w:r>
            <w:r w:rsidRPr="0082123E">
              <w:rPr>
                <w:rFonts w:ascii="Courier New" w:eastAsia="Times New Roman" w:hAnsi="Courier New" w:cs="Courier New"/>
                <w:b/>
                <w:bCs/>
                <w:color w:val="AA22FF"/>
                <w:sz w:val="24"/>
                <w:szCs w:val="20"/>
              </w:rPr>
              <w:t>void</w:t>
            </w:r>
            <w:r w:rsidRPr="0082123E">
              <w:rPr>
                <w:rFonts w:ascii="Courier New" w:eastAsia="Times New Roman" w:hAnsi="Courier New" w:cs="Courier New"/>
                <w:color w:val="000000"/>
                <w:sz w:val="24"/>
                <w:szCs w:val="20"/>
              </w:rPr>
              <w:t>)</w:t>
            </w:r>
            <w:r w:rsidRPr="001524A6">
              <w:rPr>
                <w:rFonts w:ascii="Courier New" w:eastAsia="Times New Roman" w:hAnsi="Courier New" w:cs="Courier New"/>
                <w:color w:val="000000"/>
                <w:sz w:val="24"/>
                <w:szCs w:val="20"/>
              </w:rPr>
              <w:t xml:space="preserve"> </w:t>
            </w:r>
            <w:r w:rsidRPr="0082123E">
              <w:rPr>
                <w:rFonts w:ascii="Courier New" w:eastAsia="Times New Roman" w:hAnsi="Courier New" w:cs="Courier New"/>
                <w:i/>
                <w:iCs/>
                <w:color w:val="008800"/>
                <w:sz w:val="24"/>
                <w:szCs w:val="20"/>
              </w:rPr>
              <w:t>/* Beginning of main program */</w:t>
            </w:r>
          </w:p>
          <w:p w14:paraId="7585490B"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82123E">
              <w:rPr>
                <w:rFonts w:ascii="Courier New" w:eastAsia="Times New Roman" w:hAnsi="Courier New" w:cs="Courier New"/>
                <w:color w:val="000000"/>
                <w:sz w:val="24"/>
                <w:szCs w:val="20"/>
              </w:rPr>
              <w:t>{</w:t>
            </w:r>
          </w:p>
          <w:p w14:paraId="15503265"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1524A6">
              <w:rPr>
                <w:rFonts w:ascii="Courier New" w:eastAsia="Times New Roman" w:hAnsi="Courier New" w:cs="Courier New"/>
                <w:color w:val="000000"/>
                <w:sz w:val="24"/>
                <w:szCs w:val="20"/>
              </w:rPr>
              <w:t xml:space="preserve">    </w:t>
            </w:r>
            <w:proofErr w:type="spellStart"/>
            <w:proofErr w:type="gramStart"/>
            <w:r w:rsidRPr="0082123E">
              <w:rPr>
                <w:rFonts w:ascii="Courier New" w:eastAsia="Times New Roman" w:hAnsi="Courier New" w:cs="Courier New"/>
                <w:color w:val="000000"/>
                <w:sz w:val="24"/>
                <w:szCs w:val="20"/>
              </w:rPr>
              <w:t>printf</w:t>
            </w:r>
            <w:proofErr w:type="spellEnd"/>
            <w:r w:rsidRPr="0082123E">
              <w:rPr>
                <w:rFonts w:ascii="Courier New" w:eastAsia="Times New Roman" w:hAnsi="Courier New" w:cs="Courier New"/>
                <w:color w:val="000000"/>
                <w:sz w:val="24"/>
                <w:szCs w:val="20"/>
              </w:rPr>
              <w:t>(</w:t>
            </w:r>
            <w:proofErr w:type="gramEnd"/>
            <w:r w:rsidRPr="0082123E">
              <w:rPr>
                <w:rFonts w:ascii="Courier New" w:eastAsia="Times New Roman" w:hAnsi="Courier New" w:cs="Courier New"/>
                <w:color w:val="BB4444"/>
                <w:sz w:val="24"/>
                <w:szCs w:val="20"/>
              </w:rPr>
              <w:t>"</w:t>
            </w:r>
            <w:proofErr w:type="spellStart"/>
            <w:r w:rsidRPr="0082123E">
              <w:rPr>
                <w:rFonts w:ascii="Courier New" w:eastAsia="Times New Roman" w:hAnsi="Courier New" w:cs="Courier New"/>
                <w:color w:val="BB4444"/>
                <w:sz w:val="24"/>
                <w:szCs w:val="20"/>
              </w:rPr>
              <w:t>Bismillahir</w:t>
            </w:r>
            <w:proofErr w:type="spellEnd"/>
            <w:r w:rsidRPr="0082123E">
              <w:rPr>
                <w:rFonts w:ascii="Courier New" w:eastAsia="Times New Roman" w:hAnsi="Courier New" w:cs="Courier New"/>
                <w:color w:val="BB4444"/>
                <w:sz w:val="24"/>
                <w:szCs w:val="20"/>
              </w:rPr>
              <w:t xml:space="preserve"> </w:t>
            </w:r>
            <w:proofErr w:type="spellStart"/>
            <w:r w:rsidRPr="0082123E">
              <w:rPr>
                <w:rFonts w:ascii="Courier New" w:eastAsia="Times New Roman" w:hAnsi="Courier New" w:cs="Courier New"/>
                <w:color w:val="BB4444"/>
                <w:sz w:val="24"/>
                <w:szCs w:val="20"/>
              </w:rPr>
              <w:t>Rahmanir</w:t>
            </w:r>
            <w:proofErr w:type="spellEnd"/>
            <w:r w:rsidRPr="0082123E">
              <w:rPr>
                <w:rFonts w:ascii="Courier New" w:eastAsia="Times New Roman" w:hAnsi="Courier New" w:cs="Courier New"/>
                <w:color w:val="BB4444"/>
                <w:sz w:val="24"/>
                <w:szCs w:val="20"/>
              </w:rPr>
              <w:t xml:space="preserve"> Rahim</w:t>
            </w:r>
            <w:r w:rsidRPr="0082123E">
              <w:rPr>
                <w:rFonts w:ascii="Courier New" w:eastAsia="Times New Roman" w:hAnsi="Courier New" w:cs="Courier New"/>
                <w:b/>
                <w:bCs/>
                <w:color w:val="BB6622"/>
                <w:sz w:val="24"/>
                <w:szCs w:val="20"/>
              </w:rPr>
              <w:t>\n</w:t>
            </w:r>
            <w:r w:rsidRPr="0082123E">
              <w:rPr>
                <w:rFonts w:ascii="Courier New" w:eastAsia="Times New Roman" w:hAnsi="Courier New" w:cs="Courier New"/>
                <w:color w:val="BB4444"/>
                <w:sz w:val="24"/>
                <w:szCs w:val="20"/>
              </w:rPr>
              <w:t>"</w:t>
            </w:r>
            <w:r w:rsidRPr="0082123E">
              <w:rPr>
                <w:rFonts w:ascii="Courier New" w:eastAsia="Times New Roman" w:hAnsi="Courier New" w:cs="Courier New"/>
                <w:color w:val="000000"/>
                <w:sz w:val="24"/>
                <w:szCs w:val="20"/>
              </w:rPr>
              <w:t>);</w:t>
            </w:r>
            <w:r w:rsidRPr="001524A6">
              <w:rPr>
                <w:rFonts w:ascii="Courier New" w:eastAsia="Times New Roman" w:hAnsi="Courier New" w:cs="Courier New"/>
                <w:color w:val="000000"/>
                <w:sz w:val="24"/>
                <w:szCs w:val="20"/>
              </w:rPr>
              <w:t xml:space="preserve"> </w:t>
            </w:r>
            <w:r w:rsidRPr="0082123E">
              <w:rPr>
                <w:rFonts w:ascii="Courier New" w:eastAsia="Times New Roman" w:hAnsi="Courier New" w:cs="Courier New"/>
                <w:i/>
                <w:iCs/>
                <w:color w:val="008800"/>
                <w:sz w:val="24"/>
                <w:szCs w:val="20"/>
              </w:rPr>
              <w:t xml:space="preserve">// Simple </w:t>
            </w:r>
            <w:proofErr w:type="spellStart"/>
            <w:r w:rsidRPr="0082123E">
              <w:rPr>
                <w:rFonts w:ascii="Courier New" w:eastAsia="Times New Roman" w:hAnsi="Courier New" w:cs="Courier New"/>
                <w:i/>
                <w:iCs/>
                <w:color w:val="008800"/>
                <w:sz w:val="24"/>
                <w:szCs w:val="20"/>
              </w:rPr>
              <w:t>printf</w:t>
            </w:r>
            <w:proofErr w:type="spellEnd"/>
          </w:p>
          <w:p w14:paraId="40AA08DC"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
          <w:p w14:paraId="5622B44A"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1524A6">
              <w:rPr>
                <w:rFonts w:ascii="Courier New" w:eastAsia="Times New Roman" w:hAnsi="Courier New" w:cs="Courier New"/>
                <w:color w:val="000000"/>
                <w:sz w:val="24"/>
                <w:szCs w:val="20"/>
              </w:rPr>
              <w:t xml:space="preserve">    </w:t>
            </w:r>
            <w:r w:rsidRPr="0082123E">
              <w:rPr>
                <w:rFonts w:ascii="Courier New" w:eastAsia="Times New Roman" w:hAnsi="Courier New" w:cs="Courier New"/>
                <w:b/>
                <w:bCs/>
                <w:color w:val="AA22FF"/>
                <w:sz w:val="24"/>
                <w:szCs w:val="20"/>
              </w:rPr>
              <w:t>return</w:t>
            </w:r>
            <w:r w:rsidRPr="001524A6">
              <w:rPr>
                <w:rFonts w:ascii="Courier New" w:eastAsia="Times New Roman" w:hAnsi="Courier New" w:cs="Courier New"/>
                <w:color w:val="000000"/>
                <w:sz w:val="24"/>
                <w:szCs w:val="20"/>
              </w:rPr>
              <w:t xml:space="preserve"> </w:t>
            </w:r>
            <w:r w:rsidRPr="0082123E">
              <w:rPr>
                <w:rFonts w:ascii="Courier New" w:eastAsia="Times New Roman" w:hAnsi="Courier New" w:cs="Courier New"/>
                <w:color w:val="666666"/>
                <w:sz w:val="24"/>
                <w:szCs w:val="20"/>
              </w:rPr>
              <w:t>0</w:t>
            </w:r>
            <w:r w:rsidRPr="0082123E">
              <w:rPr>
                <w:rFonts w:ascii="Courier New" w:eastAsia="Times New Roman" w:hAnsi="Courier New" w:cs="Courier New"/>
                <w:color w:val="000000"/>
                <w:sz w:val="24"/>
                <w:szCs w:val="20"/>
              </w:rPr>
              <w:t>;</w:t>
            </w:r>
          </w:p>
          <w:p w14:paraId="0C6B68F5" w14:textId="77777777" w:rsidR="001524A6" w:rsidRPr="001524A6" w:rsidRDefault="001524A6" w:rsidP="00152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82123E">
              <w:rPr>
                <w:rFonts w:ascii="Courier New" w:eastAsia="Times New Roman" w:hAnsi="Courier New" w:cs="Courier New"/>
                <w:color w:val="000000"/>
                <w:sz w:val="24"/>
                <w:szCs w:val="20"/>
              </w:rPr>
              <w:t>}</w:t>
            </w:r>
          </w:p>
        </w:tc>
      </w:tr>
    </w:tbl>
    <w:p w14:paraId="79D1E5F1" w14:textId="696E01F5" w:rsidR="001524A6" w:rsidRPr="0082123E" w:rsidRDefault="001524A6" w:rsidP="001524A6">
      <w:pPr>
        <w:rPr>
          <w:sz w:val="28"/>
        </w:rPr>
      </w:pPr>
    </w:p>
    <w:p w14:paraId="2A03F66D" w14:textId="523041E8" w:rsidR="001524A6" w:rsidRPr="00914B3E" w:rsidRDefault="001524A6" w:rsidP="00914B3E">
      <w:pPr>
        <w:pStyle w:val="ListParagraph"/>
        <w:numPr>
          <w:ilvl w:val="0"/>
          <w:numId w:val="8"/>
        </w:numPr>
        <w:rPr>
          <w:b/>
          <w:sz w:val="32"/>
        </w:rPr>
      </w:pPr>
      <w:r w:rsidRPr="00914B3E">
        <w:rPr>
          <w:b/>
          <w:sz w:val="32"/>
        </w:rPr>
        <w:t>Explain directives and main function:</w:t>
      </w:r>
    </w:p>
    <w:p w14:paraId="3C4E0E83" w14:textId="3A18F9A4" w:rsidR="001524A6" w:rsidRPr="00914B3E" w:rsidRDefault="001524A6" w:rsidP="00914B3E">
      <w:pPr>
        <w:pStyle w:val="ListParagraph"/>
        <w:numPr>
          <w:ilvl w:val="0"/>
          <w:numId w:val="8"/>
        </w:numPr>
        <w:rPr>
          <w:b/>
          <w:sz w:val="32"/>
        </w:rPr>
      </w:pPr>
      <w:r w:rsidRPr="00914B3E">
        <w:rPr>
          <w:b/>
          <w:sz w:val="32"/>
        </w:rPr>
        <w:t>Compiling and Linking:</w:t>
      </w:r>
    </w:p>
    <w:p w14:paraId="6B2DDA53" w14:textId="3800B8E8" w:rsidR="001524A6" w:rsidRPr="0082123E" w:rsidRDefault="001524A6" w:rsidP="001524A6">
      <w:pPr>
        <w:rPr>
          <w:sz w:val="28"/>
        </w:rPr>
      </w:pPr>
      <w:ins w:id="1" w:author="Parents" w:date="2018-03-24T19:47:00Z">
        <w:r w:rsidRPr="0082123E">
          <w:rPr>
            <w:noProof/>
            <w:sz w:val="28"/>
          </w:rPr>
          <w:drawing>
            <wp:inline distT="0" distB="0" distL="0" distR="0" wp14:anchorId="715CB2C0" wp14:editId="6D4A00C7">
              <wp:extent cx="59436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ins>
    </w:p>
    <w:p w14:paraId="0EC27C6B" w14:textId="2B7785F5" w:rsidR="001524A6" w:rsidRPr="0082123E" w:rsidRDefault="001524A6" w:rsidP="001524A6">
      <w:pPr>
        <w:rPr>
          <w:sz w:val="28"/>
        </w:rPr>
      </w:pPr>
      <w:ins w:id="2" w:author="Parents" w:date="2018-03-24T19:47:00Z">
        <w:r w:rsidRPr="0082123E">
          <w:rPr>
            <w:noProof/>
            <w:sz w:val="28"/>
          </w:rPr>
          <w:lastRenderedPageBreak/>
          <w:drawing>
            <wp:inline distT="0" distB="0" distL="0" distR="0" wp14:anchorId="3589591E" wp14:editId="7CC4F853">
              <wp:extent cx="594360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ins>
    </w:p>
    <w:p w14:paraId="235AE0F2" w14:textId="28E48A9A" w:rsidR="001524A6" w:rsidRPr="00914B3E" w:rsidRDefault="001524A6" w:rsidP="00914B3E">
      <w:pPr>
        <w:pStyle w:val="ListParagraph"/>
        <w:numPr>
          <w:ilvl w:val="0"/>
          <w:numId w:val="7"/>
        </w:numPr>
        <w:rPr>
          <w:b/>
          <w:sz w:val="28"/>
        </w:rPr>
      </w:pPr>
      <w:r w:rsidRPr="00914B3E">
        <w:rPr>
          <w:b/>
          <w:sz w:val="28"/>
        </w:rPr>
        <w:t xml:space="preserve">Changing </w:t>
      </w:r>
      <w:proofErr w:type="spellStart"/>
      <w:r w:rsidRPr="00914B3E">
        <w:rPr>
          <w:b/>
          <w:sz w:val="28"/>
        </w:rPr>
        <w:t>printf</w:t>
      </w:r>
      <w:proofErr w:type="spellEnd"/>
      <w:r w:rsidRPr="00914B3E">
        <w:rPr>
          <w:b/>
          <w:sz w:val="28"/>
        </w:rPr>
        <w:t xml:space="preserve"> statement:</w:t>
      </w:r>
    </w:p>
    <w:p w14:paraId="3A511CB4" w14:textId="77777777" w:rsidR="001524A6" w:rsidRPr="0082123E" w:rsidRDefault="001524A6" w:rsidP="001524A6">
      <w:pPr>
        <w:pStyle w:val="HTMLPreformatted"/>
        <w:ind w:left="720"/>
        <w:rPr>
          <w:color w:val="000000"/>
          <w:sz w:val="24"/>
        </w:rPr>
      </w:pPr>
      <w:proofErr w:type="spellStart"/>
      <w:r w:rsidRPr="0082123E">
        <w:rPr>
          <w:rStyle w:val="n"/>
          <w:color w:val="000000"/>
          <w:sz w:val="24"/>
        </w:rPr>
        <w:t>printf</w:t>
      </w:r>
      <w:proofErr w:type="spellEnd"/>
      <w:r w:rsidRPr="0082123E">
        <w:rPr>
          <w:rStyle w:val="p"/>
          <w:color w:val="000000"/>
          <w:sz w:val="24"/>
        </w:rPr>
        <w:t>(</w:t>
      </w:r>
      <w:r w:rsidRPr="0082123E">
        <w:rPr>
          <w:rStyle w:val="s"/>
          <w:color w:val="BB4444"/>
          <w:sz w:val="24"/>
        </w:rPr>
        <w:t>"</w:t>
      </w:r>
      <w:proofErr w:type="spellStart"/>
      <w:r w:rsidRPr="0082123E">
        <w:rPr>
          <w:rStyle w:val="s"/>
          <w:color w:val="BB4444"/>
          <w:sz w:val="24"/>
        </w:rPr>
        <w:t>Bismillahir</w:t>
      </w:r>
      <w:proofErr w:type="spellEnd"/>
      <w:r w:rsidRPr="0082123E">
        <w:rPr>
          <w:rStyle w:val="s"/>
          <w:color w:val="BB4444"/>
          <w:sz w:val="24"/>
        </w:rPr>
        <w:t>"</w:t>
      </w:r>
      <w:r w:rsidRPr="0082123E">
        <w:rPr>
          <w:rStyle w:val="p"/>
          <w:color w:val="000000"/>
          <w:sz w:val="24"/>
        </w:rPr>
        <w:t>);</w:t>
      </w:r>
    </w:p>
    <w:p w14:paraId="54C7060C" w14:textId="77777777" w:rsidR="001524A6" w:rsidRPr="0082123E" w:rsidRDefault="001524A6" w:rsidP="001524A6">
      <w:pPr>
        <w:pStyle w:val="HTMLPreformatted"/>
        <w:ind w:left="720"/>
        <w:rPr>
          <w:color w:val="000000"/>
          <w:sz w:val="24"/>
        </w:rPr>
      </w:pPr>
      <w:proofErr w:type="spellStart"/>
      <w:r w:rsidRPr="0082123E">
        <w:rPr>
          <w:rStyle w:val="n"/>
          <w:color w:val="000000"/>
          <w:sz w:val="24"/>
        </w:rPr>
        <w:t>printf</w:t>
      </w:r>
      <w:proofErr w:type="spellEnd"/>
      <w:r w:rsidRPr="0082123E">
        <w:rPr>
          <w:rStyle w:val="p"/>
          <w:color w:val="000000"/>
          <w:sz w:val="24"/>
        </w:rPr>
        <w:t>(</w:t>
      </w:r>
      <w:r w:rsidRPr="0082123E">
        <w:rPr>
          <w:rStyle w:val="s"/>
          <w:color w:val="BB4444"/>
          <w:sz w:val="24"/>
        </w:rPr>
        <w:t>"</w:t>
      </w:r>
      <w:proofErr w:type="spellStart"/>
      <w:r w:rsidRPr="0082123E">
        <w:rPr>
          <w:rStyle w:val="s"/>
          <w:color w:val="BB4444"/>
          <w:sz w:val="24"/>
        </w:rPr>
        <w:t>Rahmanir</w:t>
      </w:r>
      <w:proofErr w:type="spellEnd"/>
      <w:r w:rsidRPr="0082123E">
        <w:rPr>
          <w:rStyle w:val="s"/>
          <w:color w:val="BB4444"/>
          <w:sz w:val="24"/>
        </w:rPr>
        <w:t>"</w:t>
      </w:r>
      <w:r w:rsidRPr="0082123E">
        <w:rPr>
          <w:rStyle w:val="p"/>
          <w:color w:val="000000"/>
          <w:sz w:val="24"/>
        </w:rPr>
        <w:t>);</w:t>
      </w:r>
    </w:p>
    <w:p w14:paraId="723FE056" w14:textId="77777777" w:rsidR="001524A6" w:rsidRPr="0082123E" w:rsidRDefault="001524A6" w:rsidP="001524A6">
      <w:pPr>
        <w:pStyle w:val="HTMLPreformatted"/>
        <w:ind w:left="720"/>
        <w:rPr>
          <w:color w:val="000000"/>
          <w:sz w:val="24"/>
        </w:rPr>
      </w:pPr>
      <w:proofErr w:type="spellStart"/>
      <w:r w:rsidRPr="0082123E">
        <w:rPr>
          <w:rStyle w:val="n"/>
          <w:color w:val="000000"/>
          <w:sz w:val="24"/>
        </w:rPr>
        <w:t>printf</w:t>
      </w:r>
      <w:proofErr w:type="spellEnd"/>
      <w:r w:rsidRPr="0082123E">
        <w:rPr>
          <w:rStyle w:val="p"/>
          <w:color w:val="000000"/>
          <w:sz w:val="24"/>
        </w:rPr>
        <w:t>(</w:t>
      </w:r>
      <w:r w:rsidRPr="0082123E">
        <w:rPr>
          <w:rStyle w:val="s"/>
          <w:color w:val="BB4444"/>
          <w:sz w:val="24"/>
        </w:rPr>
        <w:t>"Rahim"</w:t>
      </w:r>
      <w:r w:rsidRPr="0082123E">
        <w:rPr>
          <w:rStyle w:val="p"/>
          <w:color w:val="000000"/>
          <w:sz w:val="24"/>
        </w:rPr>
        <w:t>);</w:t>
      </w:r>
    </w:p>
    <w:p w14:paraId="178E2540" w14:textId="77777777" w:rsidR="001524A6" w:rsidRPr="0082123E" w:rsidRDefault="001524A6" w:rsidP="001524A6">
      <w:pPr>
        <w:pStyle w:val="HTMLPreformatted"/>
        <w:ind w:left="720"/>
        <w:rPr>
          <w:color w:val="000000"/>
          <w:sz w:val="24"/>
        </w:rPr>
      </w:pPr>
    </w:p>
    <w:p w14:paraId="4337D234" w14:textId="77777777" w:rsidR="001524A6" w:rsidRPr="0082123E" w:rsidRDefault="001524A6" w:rsidP="001524A6">
      <w:pPr>
        <w:pStyle w:val="HTMLPreformatted"/>
        <w:ind w:left="720"/>
        <w:rPr>
          <w:color w:val="000000"/>
          <w:sz w:val="24"/>
        </w:rPr>
      </w:pPr>
      <w:proofErr w:type="spellStart"/>
      <w:r w:rsidRPr="0082123E">
        <w:rPr>
          <w:rStyle w:val="n"/>
          <w:color w:val="000000"/>
          <w:sz w:val="24"/>
        </w:rPr>
        <w:t>printf</w:t>
      </w:r>
      <w:proofErr w:type="spellEnd"/>
      <w:r w:rsidRPr="0082123E">
        <w:rPr>
          <w:rStyle w:val="p"/>
          <w:color w:val="000000"/>
          <w:sz w:val="24"/>
        </w:rPr>
        <w:t>(</w:t>
      </w:r>
      <w:r w:rsidRPr="0082123E">
        <w:rPr>
          <w:rStyle w:val="s"/>
          <w:color w:val="BB4444"/>
          <w:sz w:val="24"/>
        </w:rPr>
        <w:t>"</w:t>
      </w:r>
      <w:proofErr w:type="spellStart"/>
      <w:r w:rsidRPr="0082123E">
        <w:rPr>
          <w:rStyle w:val="s"/>
          <w:color w:val="BB4444"/>
          <w:sz w:val="24"/>
        </w:rPr>
        <w:t>Bismillahir</w:t>
      </w:r>
      <w:proofErr w:type="spellEnd"/>
      <w:r w:rsidRPr="0082123E">
        <w:rPr>
          <w:rStyle w:val="se"/>
          <w:b/>
          <w:bCs/>
          <w:color w:val="BB6622"/>
          <w:sz w:val="24"/>
        </w:rPr>
        <w:t>\</w:t>
      </w:r>
      <w:proofErr w:type="spellStart"/>
      <w:r w:rsidRPr="0082123E">
        <w:rPr>
          <w:rStyle w:val="se"/>
          <w:b/>
          <w:bCs/>
          <w:color w:val="BB6622"/>
          <w:sz w:val="24"/>
        </w:rPr>
        <w:t>n</w:t>
      </w:r>
      <w:r w:rsidRPr="0082123E">
        <w:rPr>
          <w:rStyle w:val="s"/>
          <w:color w:val="BB4444"/>
          <w:sz w:val="24"/>
        </w:rPr>
        <w:t>Rahmanir</w:t>
      </w:r>
      <w:proofErr w:type="spellEnd"/>
      <w:r w:rsidRPr="0082123E">
        <w:rPr>
          <w:rStyle w:val="se"/>
          <w:b/>
          <w:bCs/>
          <w:color w:val="BB6622"/>
          <w:sz w:val="24"/>
        </w:rPr>
        <w:t>\</w:t>
      </w:r>
      <w:proofErr w:type="spellStart"/>
      <w:r w:rsidRPr="0082123E">
        <w:rPr>
          <w:rStyle w:val="se"/>
          <w:b/>
          <w:bCs/>
          <w:color w:val="BB6622"/>
          <w:sz w:val="24"/>
        </w:rPr>
        <w:t>n</w:t>
      </w:r>
      <w:r w:rsidRPr="0082123E">
        <w:rPr>
          <w:rStyle w:val="s"/>
          <w:color w:val="BB4444"/>
          <w:sz w:val="24"/>
        </w:rPr>
        <w:t>Rahim</w:t>
      </w:r>
      <w:proofErr w:type="spellEnd"/>
      <w:r w:rsidRPr="0082123E">
        <w:rPr>
          <w:rStyle w:val="s"/>
          <w:color w:val="BB4444"/>
          <w:sz w:val="24"/>
        </w:rPr>
        <w:t>"</w:t>
      </w:r>
      <w:r w:rsidRPr="0082123E">
        <w:rPr>
          <w:rStyle w:val="p"/>
          <w:color w:val="000000"/>
          <w:sz w:val="24"/>
        </w:rPr>
        <w:t>);</w:t>
      </w:r>
    </w:p>
    <w:p w14:paraId="4F87F972" w14:textId="77777777" w:rsidR="001524A6" w:rsidRPr="0082123E" w:rsidRDefault="001524A6" w:rsidP="001524A6">
      <w:pPr>
        <w:pStyle w:val="HTMLPreformatted"/>
        <w:ind w:left="720"/>
        <w:rPr>
          <w:color w:val="000000"/>
          <w:sz w:val="24"/>
        </w:rPr>
      </w:pPr>
    </w:p>
    <w:p w14:paraId="2E795B1D" w14:textId="77777777" w:rsidR="001524A6" w:rsidRPr="0082123E" w:rsidRDefault="001524A6" w:rsidP="001524A6">
      <w:pPr>
        <w:pStyle w:val="HTMLPreformatted"/>
        <w:ind w:left="720"/>
        <w:rPr>
          <w:color w:val="000000"/>
          <w:sz w:val="24"/>
        </w:rPr>
      </w:pPr>
      <w:proofErr w:type="spellStart"/>
      <w:r w:rsidRPr="0082123E">
        <w:rPr>
          <w:rStyle w:val="n"/>
          <w:color w:val="000000"/>
          <w:sz w:val="24"/>
        </w:rPr>
        <w:t>printf</w:t>
      </w:r>
      <w:proofErr w:type="spellEnd"/>
      <w:r w:rsidRPr="0082123E">
        <w:rPr>
          <w:rStyle w:val="p"/>
          <w:color w:val="000000"/>
          <w:sz w:val="24"/>
        </w:rPr>
        <w:t>(</w:t>
      </w:r>
      <w:r w:rsidRPr="0082123E">
        <w:rPr>
          <w:rStyle w:val="s"/>
          <w:color w:val="BB4444"/>
          <w:sz w:val="24"/>
        </w:rPr>
        <w:t>"</w:t>
      </w:r>
      <w:proofErr w:type="spellStart"/>
      <w:r w:rsidRPr="0082123E">
        <w:rPr>
          <w:rStyle w:val="s"/>
          <w:color w:val="BB4444"/>
          <w:sz w:val="24"/>
        </w:rPr>
        <w:t>Bismillahir</w:t>
      </w:r>
      <w:proofErr w:type="spellEnd"/>
      <w:r w:rsidRPr="0082123E">
        <w:rPr>
          <w:rStyle w:val="se"/>
          <w:b/>
          <w:bCs/>
          <w:color w:val="BB6622"/>
          <w:sz w:val="24"/>
        </w:rPr>
        <w:t>\n</w:t>
      </w:r>
      <w:r w:rsidRPr="0082123E">
        <w:rPr>
          <w:rStyle w:val="s"/>
          <w:color w:val="BB4444"/>
          <w:sz w:val="24"/>
        </w:rPr>
        <w:t>"</w:t>
      </w:r>
      <w:r w:rsidRPr="0082123E">
        <w:rPr>
          <w:rStyle w:val="p"/>
          <w:color w:val="000000"/>
          <w:sz w:val="24"/>
        </w:rPr>
        <w:t>);</w:t>
      </w:r>
    </w:p>
    <w:p w14:paraId="00A93311" w14:textId="77777777" w:rsidR="001524A6" w:rsidRPr="0082123E" w:rsidRDefault="001524A6" w:rsidP="001524A6">
      <w:pPr>
        <w:pStyle w:val="HTMLPreformatted"/>
        <w:ind w:left="720"/>
        <w:rPr>
          <w:color w:val="000000"/>
          <w:sz w:val="24"/>
        </w:rPr>
      </w:pPr>
      <w:proofErr w:type="spellStart"/>
      <w:r w:rsidRPr="0082123E">
        <w:rPr>
          <w:rStyle w:val="n"/>
          <w:color w:val="000000"/>
          <w:sz w:val="24"/>
        </w:rPr>
        <w:t>printf</w:t>
      </w:r>
      <w:proofErr w:type="spellEnd"/>
      <w:r w:rsidRPr="0082123E">
        <w:rPr>
          <w:rStyle w:val="p"/>
          <w:color w:val="000000"/>
          <w:sz w:val="24"/>
        </w:rPr>
        <w:t>(</w:t>
      </w:r>
      <w:r w:rsidRPr="0082123E">
        <w:rPr>
          <w:rStyle w:val="s"/>
          <w:color w:val="BB4444"/>
          <w:sz w:val="24"/>
        </w:rPr>
        <w:t>"</w:t>
      </w:r>
      <w:proofErr w:type="spellStart"/>
      <w:r w:rsidRPr="0082123E">
        <w:rPr>
          <w:rStyle w:val="s"/>
          <w:color w:val="BB4444"/>
          <w:sz w:val="24"/>
        </w:rPr>
        <w:t>Rahmanir</w:t>
      </w:r>
      <w:proofErr w:type="spellEnd"/>
      <w:r w:rsidRPr="0082123E">
        <w:rPr>
          <w:rStyle w:val="se"/>
          <w:b/>
          <w:bCs/>
          <w:color w:val="BB6622"/>
          <w:sz w:val="24"/>
        </w:rPr>
        <w:t>\n</w:t>
      </w:r>
      <w:r w:rsidRPr="0082123E">
        <w:rPr>
          <w:rStyle w:val="s"/>
          <w:color w:val="BB4444"/>
          <w:sz w:val="24"/>
        </w:rPr>
        <w:t>"</w:t>
      </w:r>
      <w:r w:rsidRPr="0082123E">
        <w:rPr>
          <w:rStyle w:val="p"/>
          <w:color w:val="000000"/>
          <w:sz w:val="24"/>
        </w:rPr>
        <w:t>);</w:t>
      </w:r>
    </w:p>
    <w:p w14:paraId="7618CA3F" w14:textId="77777777" w:rsidR="001524A6" w:rsidRPr="0082123E" w:rsidRDefault="001524A6" w:rsidP="001524A6">
      <w:pPr>
        <w:pStyle w:val="HTMLPreformatted"/>
        <w:ind w:left="720"/>
        <w:rPr>
          <w:color w:val="000000"/>
          <w:sz w:val="24"/>
        </w:rPr>
      </w:pPr>
      <w:proofErr w:type="spellStart"/>
      <w:r w:rsidRPr="0082123E">
        <w:rPr>
          <w:rStyle w:val="n"/>
          <w:color w:val="000000"/>
          <w:sz w:val="24"/>
        </w:rPr>
        <w:t>printf</w:t>
      </w:r>
      <w:proofErr w:type="spellEnd"/>
      <w:r w:rsidRPr="0082123E">
        <w:rPr>
          <w:rStyle w:val="p"/>
          <w:color w:val="000000"/>
          <w:sz w:val="24"/>
        </w:rPr>
        <w:t>(</w:t>
      </w:r>
      <w:r w:rsidRPr="0082123E">
        <w:rPr>
          <w:rStyle w:val="s"/>
          <w:color w:val="BB4444"/>
          <w:sz w:val="24"/>
        </w:rPr>
        <w:t>"Rahim</w:t>
      </w:r>
      <w:r w:rsidRPr="0082123E">
        <w:rPr>
          <w:rStyle w:val="se"/>
          <w:b/>
          <w:bCs/>
          <w:color w:val="BB6622"/>
          <w:sz w:val="24"/>
        </w:rPr>
        <w:t>\n</w:t>
      </w:r>
      <w:r w:rsidRPr="0082123E">
        <w:rPr>
          <w:rStyle w:val="s"/>
          <w:color w:val="BB4444"/>
          <w:sz w:val="24"/>
        </w:rPr>
        <w:t>"</w:t>
      </w:r>
      <w:r w:rsidRPr="0082123E">
        <w:rPr>
          <w:rStyle w:val="p"/>
          <w:color w:val="000000"/>
          <w:sz w:val="24"/>
        </w:rPr>
        <w:t>);</w:t>
      </w:r>
    </w:p>
    <w:p w14:paraId="62A60598" w14:textId="3013C022" w:rsidR="001524A6" w:rsidRPr="0082123E" w:rsidRDefault="001524A6" w:rsidP="001524A6">
      <w:pPr>
        <w:rPr>
          <w:sz w:val="28"/>
        </w:rPr>
      </w:pPr>
    </w:p>
    <w:p w14:paraId="00BEB74A" w14:textId="74D214A1" w:rsidR="001524A6" w:rsidRPr="00914B3E" w:rsidRDefault="001524A6" w:rsidP="00914B3E">
      <w:pPr>
        <w:pStyle w:val="ListParagraph"/>
        <w:numPr>
          <w:ilvl w:val="0"/>
          <w:numId w:val="7"/>
        </w:numPr>
        <w:rPr>
          <w:b/>
          <w:sz w:val="28"/>
        </w:rPr>
      </w:pPr>
      <w:r w:rsidRPr="00914B3E">
        <w:rPr>
          <w:b/>
          <w:sz w:val="28"/>
        </w:rPr>
        <w:t>Explaining Comment:</w:t>
      </w:r>
    </w:p>
    <w:p w14:paraId="17E9FC4D" w14:textId="57DB8389" w:rsidR="001524A6" w:rsidRPr="00914B3E" w:rsidRDefault="001524A6" w:rsidP="007F0066">
      <w:pPr>
        <w:pStyle w:val="ListParagraph"/>
        <w:numPr>
          <w:ilvl w:val="0"/>
          <w:numId w:val="5"/>
        </w:numPr>
        <w:shd w:val="clear" w:color="auto" w:fill="FFFFFF"/>
        <w:spacing w:before="192" w:after="108" w:line="240" w:lineRule="auto"/>
        <w:outlineLvl w:val="1"/>
        <w:rPr>
          <w:rFonts w:eastAsia="Times New Roman" w:cstheme="minorHAnsi"/>
          <w:b/>
          <w:bCs/>
          <w:color w:val="252830"/>
          <w:sz w:val="28"/>
          <w:szCs w:val="46"/>
        </w:rPr>
      </w:pPr>
      <w:r w:rsidRPr="00914B3E">
        <w:rPr>
          <w:rFonts w:eastAsia="Times New Roman" w:cstheme="minorHAnsi"/>
          <w:b/>
          <w:bCs/>
          <w:color w:val="252830"/>
          <w:sz w:val="28"/>
          <w:szCs w:val="46"/>
        </w:rPr>
        <w:t>Keywords</w:t>
      </w:r>
    </w:p>
    <w:p w14:paraId="0680CD80" w14:textId="71E970BE" w:rsidR="001524A6" w:rsidRDefault="001524A6" w:rsidP="00782C69">
      <w:pPr>
        <w:shd w:val="clear" w:color="auto" w:fill="FFFFFF"/>
        <w:spacing w:after="0" w:line="240" w:lineRule="auto"/>
        <w:jc w:val="both"/>
        <w:rPr>
          <w:rFonts w:eastAsia="Times New Roman" w:cstheme="minorHAnsi"/>
          <w:color w:val="252830"/>
          <w:sz w:val="28"/>
          <w:szCs w:val="24"/>
        </w:rPr>
      </w:pPr>
      <w:r w:rsidRPr="001524A6">
        <w:rPr>
          <w:rFonts w:eastAsia="Times New Roman" w:cstheme="minorHAnsi"/>
          <w:color w:val="252830"/>
          <w:sz w:val="28"/>
          <w:szCs w:val="24"/>
        </w:rPr>
        <w:t>Keywords are predefined, reserved words used in programming that have special meanings to the compiler. For example:</w:t>
      </w:r>
    </w:p>
    <w:p w14:paraId="23972B7A" w14:textId="6983DD21" w:rsidR="00914B3E" w:rsidRPr="001524A6" w:rsidRDefault="00914B3E" w:rsidP="00782C69">
      <w:pPr>
        <w:shd w:val="clear" w:color="auto" w:fill="FFFFFF"/>
        <w:spacing w:after="0" w:line="240" w:lineRule="auto"/>
        <w:jc w:val="both"/>
        <w:rPr>
          <w:rFonts w:eastAsia="Times New Roman" w:cstheme="minorHAnsi"/>
          <w:color w:val="252830"/>
          <w:sz w:val="28"/>
          <w:szCs w:val="24"/>
        </w:rPr>
      </w:pPr>
      <w:r>
        <w:rPr>
          <w:rFonts w:eastAsia="Times New Roman" w:cstheme="minorHAnsi"/>
          <w:color w:val="252830"/>
          <w:sz w:val="28"/>
          <w:szCs w:val="24"/>
        </w:rPr>
        <w:tab/>
      </w:r>
      <w:proofErr w:type="spellStart"/>
      <w:r w:rsidRPr="00914B3E">
        <w:rPr>
          <w:rFonts w:eastAsia="Times New Roman" w:cstheme="minorHAnsi"/>
          <w:color w:val="0070C0"/>
          <w:sz w:val="28"/>
          <w:szCs w:val="24"/>
        </w:rPr>
        <w:t>int</w:t>
      </w:r>
      <w:proofErr w:type="spellEnd"/>
      <w:r w:rsidRPr="00914B3E">
        <w:rPr>
          <w:rFonts w:eastAsia="Times New Roman" w:cstheme="minorHAnsi"/>
          <w:color w:val="0070C0"/>
          <w:sz w:val="28"/>
          <w:szCs w:val="24"/>
        </w:rPr>
        <w:t xml:space="preserve"> </w:t>
      </w:r>
      <w:r>
        <w:rPr>
          <w:rFonts w:eastAsia="Times New Roman" w:cstheme="minorHAnsi"/>
          <w:color w:val="252830"/>
          <w:sz w:val="28"/>
          <w:szCs w:val="24"/>
        </w:rPr>
        <w:t>money;</w:t>
      </w:r>
    </w:p>
    <w:p w14:paraId="57C66D8F" w14:textId="5D85FC64" w:rsidR="001524A6" w:rsidRPr="001524A6" w:rsidRDefault="001524A6" w:rsidP="00782C69">
      <w:pPr>
        <w:shd w:val="clear" w:color="auto" w:fill="FFFFFF"/>
        <w:spacing w:after="0" w:line="240" w:lineRule="auto"/>
        <w:jc w:val="both"/>
        <w:rPr>
          <w:rFonts w:eastAsia="Times New Roman" w:cstheme="minorHAnsi"/>
          <w:color w:val="252830"/>
          <w:sz w:val="28"/>
          <w:szCs w:val="24"/>
        </w:rPr>
      </w:pPr>
      <w:r w:rsidRPr="001524A6">
        <w:rPr>
          <w:rFonts w:eastAsia="Times New Roman" w:cstheme="minorHAnsi"/>
          <w:color w:val="252830"/>
          <w:sz w:val="28"/>
          <w:szCs w:val="24"/>
        </w:rPr>
        <w:t>Here,</w:t>
      </w:r>
      <w:r w:rsidRPr="0082123E">
        <w:rPr>
          <w:rFonts w:eastAsia="Times New Roman" w:cstheme="minorHAnsi"/>
          <w:color w:val="252830"/>
          <w:sz w:val="28"/>
          <w:szCs w:val="24"/>
        </w:rPr>
        <w:t> </w:t>
      </w:r>
      <w:proofErr w:type="spellStart"/>
      <w:r w:rsidRPr="0082123E">
        <w:rPr>
          <w:rFonts w:eastAsia="Times New Roman" w:cstheme="minorHAnsi"/>
          <w:color w:val="252830"/>
          <w:sz w:val="24"/>
          <w:szCs w:val="21"/>
          <w:shd w:val="clear" w:color="auto" w:fill="EFF0F1"/>
        </w:rPr>
        <w:t>int</w:t>
      </w:r>
      <w:proofErr w:type="spellEnd"/>
      <w:r w:rsidRPr="0082123E">
        <w:rPr>
          <w:rFonts w:eastAsia="Times New Roman" w:cstheme="minorHAnsi"/>
          <w:color w:val="252830"/>
          <w:sz w:val="28"/>
          <w:szCs w:val="24"/>
        </w:rPr>
        <w:t> </w:t>
      </w:r>
      <w:r w:rsidRPr="001524A6">
        <w:rPr>
          <w:rFonts w:eastAsia="Times New Roman" w:cstheme="minorHAnsi"/>
          <w:color w:val="252830"/>
          <w:sz w:val="28"/>
          <w:szCs w:val="24"/>
        </w:rPr>
        <w:t>is a keyword that indicates </w:t>
      </w:r>
      <w:r w:rsidRPr="0082123E">
        <w:rPr>
          <w:rFonts w:eastAsia="Times New Roman" w:cstheme="minorHAnsi"/>
          <w:color w:val="252830"/>
          <w:sz w:val="24"/>
          <w:szCs w:val="21"/>
          <w:shd w:val="clear" w:color="auto" w:fill="EFF0F1"/>
        </w:rPr>
        <w:t>'money'</w:t>
      </w:r>
      <w:r w:rsidRPr="0082123E">
        <w:rPr>
          <w:rFonts w:eastAsia="Times New Roman" w:cstheme="minorHAnsi"/>
          <w:color w:val="252830"/>
          <w:sz w:val="28"/>
          <w:szCs w:val="24"/>
        </w:rPr>
        <w:t> </w:t>
      </w:r>
      <w:r w:rsidRPr="001524A6">
        <w:rPr>
          <w:rFonts w:eastAsia="Times New Roman" w:cstheme="minorHAnsi"/>
          <w:color w:val="252830"/>
          <w:sz w:val="28"/>
          <w:szCs w:val="24"/>
        </w:rPr>
        <w:t>is a</w:t>
      </w:r>
      <w:r w:rsidR="00AC17CD">
        <w:rPr>
          <w:rFonts w:eastAsia="Times New Roman" w:cstheme="minorHAnsi"/>
          <w:color w:val="252830"/>
          <w:sz w:val="28"/>
          <w:szCs w:val="24"/>
        </w:rPr>
        <w:t xml:space="preserve"> variable</w:t>
      </w:r>
      <w:r w:rsidRPr="0082123E">
        <w:rPr>
          <w:rFonts w:eastAsia="Times New Roman" w:cstheme="minorHAnsi"/>
          <w:color w:val="252830"/>
          <w:sz w:val="28"/>
          <w:szCs w:val="24"/>
        </w:rPr>
        <w:t> </w:t>
      </w:r>
      <w:r w:rsidRPr="001524A6">
        <w:rPr>
          <w:rFonts w:eastAsia="Times New Roman" w:cstheme="minorHAnsi"/>
          <w:color w:val="252830"/>
          <w:sz w:val="28"/>
          <w:szCs w:val="24"/>
        </w:rPr>
        <w:t>of type integer. </w:t>
      </w:r>
    </w:p>
    <w:p w14:paraId="7265EA3A" w14:textId="77777777" w:rsidR="001524A6" w:rsidRPr="001524A6" w:rsidRDefault="001524A6" w:rsidP="00782C69">
      <w:pPr>
        <w:shd w:val="clear" w:color="auto" w:fill="FFFFFF"/>
        <w:spacing w:after="0" w:line="240" w:lineRule="auto"/>
        <w:jc w:val="both"/>
        <w:rPr>
          <w:rFonts w:eastAsia="Times New Roman" w:cstheme="minorHAnsi"/>
          <w:color w:val="252830"/>
          <w:sz w:val="28"/>
          <w:szCs w:val="24"/>
        </w:rPr>
      </w:pPr>
      <w:r w:rsidRPr="001524A6">
        <w:rPr>
          <w:rFonts w:eastAsia="Times New Roman" w:cstheme="minorHAnsi"/>
          <w:color w:val="252830"/>
          <w:sz w:val="28"/>
          <w:szCs w:val="24"/>
        </w:rPr>
        <w:t>As C is a case sensitive language, all keywords must be written in lowercase. Here is a list of all keywords allowed in ANSI C.</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List of keywords used in C language"/>
      </w:tblPr>
      <w:tblGrid>
        <w:gridCol w:w="1275"/>
        <w:gridCol w:w="1063"/>
        <w:gridCol w:w="1207"/>
        <w:gridCol w:w="1304"/>
      </w:tblGrid>
      <w:tr w:rsidR="001524A6" w:rsidRPr="001524A6" w14:paraId="4E254BB3" w14:textId="77777777" w:rsidTr="001524A6">
        <w:tc>
          <w:tcPr>
            <w:tcW w:w="0" w:type="auto"/>
            <w:gridSpan w:val="4"/>
            <w:tcBorders>
              <w:top w:val="nil"/>
              <w:left w:val="nil"/>
              <w:bottom w:val="nil"/>
              <w:right w:val="nil"/>
            </w:tcBorders>
            <w:shd w:val="clear" w:color="auto" w:fill="FFFFFF"/>
            <w:tcMar>
              <w:top w:w="150" w:type="dxa"/>
              <w:left w:w="150" w:type="dxa"/>
              <w:bottom w:w="135" w:type="dxa"/>
              <w:right w:w="120" w:type="dxa"/>
            </w:tcMar>
            <w:vAlign w:val="center"/>
            <w:hideMark/>
          </w:tcPr>
          <w:p w14:paraId="4AD7A6C2" w14:textId="77777777" w:rsidR="001524A6" w:rsidRPr="001524A6" w:rsidRDefault="001524A6" w:rsidP="001524A6">
            <w:pPr>
              <w:spacing w:after="0" w:line="240" w:lineRule="auto"/>
              <w:jc w:val="center"/>
              <w:rPr>
                <w:rFonts w:eastAsia="Times New Roman" w:cstheme="minorHAnsi"/>
                <w:color w:val="252830"/>
                <w:sz w:val="28"/>
                <w:szCs w:val="24"/>
              </w:rPr>
            </w:pPr>
            <w:r w:rsidRPr="001524A6">
              <w:rPr>
                <w:rFonts w:eastAsia="Times New Roman" w:cstheme="minorHAnsi"/>
                <w:color w:val="252830"/>
                <w:sz w:val="28"/>
                <w:szCs w:val="24"/>
              </w:rPr>
              <w:t>Keywords in C Language</w:t>
            </w:r>
          </w:p>
        </w:tc>
      </w:tr>
      <w:tr w:rsidR="001524A6" w:rsidRPr="001524A6" w14:paraId="5D611049" w14:textId="77777777" w:rsidTr="001524A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07D5E919"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auto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45C1A1B"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double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4C625639" w14:textId="77777777" w:rsidR="001524A6" w:rsidRPr="001524A6" w:rsidRDefault="001524A6" w:rsidP="001524A6">
            <w:pPr>
              <w:spacing w:after="0" w:line="240" w:lineRule="auto"/>
              <w:rPr>
                <w:rFonts w:eastAsia="Times New Roman" w:cstheme="minorHAnsi"/>
                <w:color w:val="252830"/>
                <w:sz w:val="28"/>
                <w:szCs w:val="24"/>
              </w:rPr>
            </w:pPr>
            <w:proofErr w:type="spellStart"/>
            <w:r w:rsidRPr="001524A6">
              <w:rPr>
                <w:rFonts w:eastAsia="Times New Roman" w:cstheme="minorHAnsi"/>
                <w:color w:val="252830"/>
                <w:sz w:val="28"/>
                <w:szCs w:val="24"/>
              </w:rPr>
              <w:t>int</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7392AF6E"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struct</w:t>
            </w:r>
          </w:p>
        </w:tc>
      </w:tr>
      <w:tr w:rsidR="001524A6" w:rsidRPr="001524A6" w14:paraId="37B24502" w14:textId="77777777" w:rsidTr="00987B91">
        <w:trPr>
          <w:trHeight w:val="393"/>
        </w:trPr>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6FBAAE23"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break</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67B76AF3"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else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028EDE66"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long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DF694AB"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switch</w:t>
            </w:r>
          </w:p>
        </w:tc>
      </w:tr>
      <w:tr w:rsidR="001524A6" w:rsidRPr="001524A6" w14:paraId="6E82D13B" w14:textId="77777777" w:rsidTr="001524A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4D0E22E3"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case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25D2B0B" w14:textId="77777777" w:rsidR="001524A6" w:rsidRPr="001524A6" w:rsidRDefault="001524A6" w:rsidP="001524A6">
            <w:pPr>
              <w:spacing w:after="0" w:line="240" w:lineRule="auto"/>
              <w:rPr>
                <w:rFonts w:eastAsia="Times New Roman" w:cstheme="minorHAnsi"/>
                <w:color w:val="252830"/>
                <w:sz w:val="28"/>
                <w:szCs w:val="24"/>
              </w:rPr>
            </w:pPr>
            <w:proofErr w:type="spellStart"/>
            <w:r w:rsidRPr="001524A6">
              <w:rPr>
                <w:rFonts w:eastAsia="Times New Roman" w:cstheme="minorHAnsi"/>
                <w:color w:val="252830"/>
                <w:sz w:val="28"/>
                <w:szCs w:val="24"/>
              </w:rPr>
              <w:t>enum</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B4910E6"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register </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7D1A2177"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typedef</w:t>
            </w:r>
          </w:p>
        </w:tc>
      </w:tr>
      <w:tr w:rsidR="001524A6" w:rsidRPr="001524A6" w14:paraId="79030293" w14:textId="77777777" w:rsidTr="001524A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2BA1C024"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char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7754FAB8"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extern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1223564A"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return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70B208A8"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union</w:t>
            </w:r>
          </w:p>
        </w:tc>
      </w:tr>
      <w:tr w:rsidR="001524A6" w:rsidRPr="001524A6" w14:paraId="78AD98C9" w14:textId="77777777" w:rsidTr="001524A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0386B0D3"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continue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613A4606"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for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139D36F0"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signed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1151581A"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void</w:t>
            </w:r>
          </w:p>
        </w:tc>
      </w:tr>
      <w:tr w:rsidR="001524A6" w:rsidRPr="001524A6" w14:paraId="2E1E30DF" w14:textId="77777777" w:rsidTr="001524A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6CB51D4"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do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10F00C4"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if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279D355F"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static </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55155301"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while</w:t>
            </w:r>
          </w:p>
        </w:tc>
      </w:tr>
      <w:tr w:rsidR="001524A6" w:rsidRPr="001524A6" w14:paraId="08F02714" w14:textId="77777777" w:rsidTr="001524A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574596E1"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default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23BA1499" w14:textId="77777777" w:rsidR="001524A6" w:rsidRPr="001524A6" w:rsidRDefault="001524A6" w:rsidP="001524A6">
            <w:pPr>
              <w:spacing w:after="0" w:line="240" w:lineRule="auto"/>
              <w:rPr>
                <w:rFonts w:eastAsia="Times New Roman" w:cstheme="minorHAnsi"/>
                <w:color w:val="252830"/>
                <w:sz w:val="28"/>
                <w:szCs w:val="24"/>
              </w:rPr>
            </w:pPr>
            <w:proofErr w:type="spellStart"/>
            <w:r w:rsidRPr="001524A6">
              <w:rPr>
                <w:rFonts w:eastAsia="Times New Roman" w:cstheme="minorHAnsi"/>
                <w:color w:val="252830"/>
                <w:sz w:val="28"/>
                <w:szCs w:val="24"/>
              </w:rPr>
              <w:t>goto</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4B509C6" w14:textId="77777777" w:rsidR="001524A6" w:rsidRPr="001524A6" w:rsidRDefault="001524A6" w:rsidP="001524A6">
            <w:pPr>
              <w:spacing w:after="0" w:line="240" w:lineRule="auto"/>
              <w:rPr>
                <w:rFonts w:eastAsia="Times New Roman" w:cstheme="minorHAnsi"/>
                <w:color w:val="252830"/>
                <w:sz w:val="28"/>
                <w:szCs w:val="24"/>
              </w:rPr>
            </w:pPr>
            <w:proofErr w:type="spellStart"/>
            <w:r w:rsidRPr="001524A6">
              <w:rPr>
                <w:rFonts w:eastAsia="Times New Roman" w:cstheme="minorHAnsi"/>
                <w:color w:val="252830"/>
                <w:sz w:val="28"/>
                <w:szCs w:val="24"/>
              </w:rPr>
              <w:t>sizeof</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2044C2C1"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volatile</w:t>
            </w:r>
          </w:p>
        </w:tc>
      </w:tr>
      <w:tr w:rsidR="001524A6" w:rsidRPr="001524A6" w14:paraId="1C02BD6C" w14:textId="77777777" w:rsidTr="001524A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0017F041" w14:textId="77777777" w:rsidR="001524A6" w:rsidRPr="001524A6" w:rsidRDefault="001524A6" w:rsidP="001524A6">
            <w:pPr>
              <w:spacing w:after="0" w:line="240" w:lineRule="auto"/>
              <w:rPr>
                <w:rFonts w:eastAsia="Times New Roman" w:cstheme="minorHAnsi"/>
                <w:color w:val="252830"/>
                <w:sz w:val="28"/>
                <w:szCs w:val="24"/>
              </w:rPr>
            </w:pPr>
            <w:proofErr w:type="spellStart"/>
            <w:r w:rsidRPr="001524A6">
              <w:rPr>
                <w:rFonts w:eastAsia="Times New Roman" w:cstheme="minorHAnsi"/>
                <w:color w:val="252830"/>
                <w:sz w:val="28"/>
                <w:szCs w:val="24"/>
              </w:rPr>
              <w:t>const</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16893C1"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float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13F9180D"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short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561C7008" w14:textId="77777777" w:rsidR="001524A6" w:rsidRPr="001524A6" w:rsidRDefault="001524A6" w:rsidP="001524A6">
            <w:pPr>
              <w:spacing w:after="0" w:line="240" w:lineRule="auto"/>
              <w:rPr>
                <w:rFonts w:eastAsia="Times New Roman" w:cstheme="minorHAnsi"/>
                <w:color w:val="252830"/>
                <w:sz w:val="28"/>
                <w:szCs w:val="24"/>
              </w:rPr>
            </w:pPr>
            <w:r w:rsidRPr="001524A6">
              <w:rPr>
                <w:rFonts w:eastAsia="Times New Roman" w:cstheme="minorHAnsi"/>
                <w:color w:val="252830"/>
                <w:sz w:val="28"/>
                <w:szCs w:val="24"/>
              </w:rPr>
              <w:t>unsigned</w:t>
            </w:r>
          </w:p>
        </w:tc>
      </w:tr>
    </w:tbl>
    <w:p w14:paraId="30299BE5" w14:textId="77777777" w:rsidR="001524A6" w:rsidRPr="001524A6" w:rsidRDefault="001524A6" w:rsidP="00782C69">
      <w:pPr>
        <w:shd w:val="clear" w:color="auto" w:fill="FFFFFF"/>
        <w:spacing w:before="100" w:beforeAutospacing="1" w:after="336" w:line="240" w:lineRule="auto"/>
        <w:jc w:val="both"/>
        <w:rPr>
          <w:rFonts w:eastAsia="Times New Roman" w:cstheme="minorHAnsi"/>
          <w:color w:val="252830"/>
          <w:sz w:val="28"/>
          <w:szCs w:val="24"/>
        </w:rPr>
      </w:pPr>
      <w:r w:rsidRPr="001524A6">
        <w:rPr>
          <w:rFonts w:eastAsia="Times New Roman" w:cstheme="minorHAnsi"/>
          <w:color w:val="252830"/>
          <w:sz w:val="28"/>
          <w:szCs w:val="24"/>
        </w:rPr>
        <w:lastRenderedPageBreak/>
        <w:t>Along with these keywords, C supports other numerous keywords depending upon the compiler.</w:t>
      </w:r>
    </w:p>
    <w:p w14:paraId="28CBF528" w14:textId="585E916B" w:rsidR="001524A6" w:rsidRPr="00B051D6" w:rsidRDefault="001524A6" w:rsidP="00B051D6">
      <w:pPr>
        <w:pStyle w:val="ListParagraph"/>
        <w:numPr>
          <w:ilvl w:val="0"/>
          <w:numId w:val="11"/>
        </w:numPr>
        <w:shd w:val="clear" w:color="auto" w:fill="FFFFFF"/>
        <w:spacing w:after="0" w:line="240" w:lineRule="auto"/>
        <w:outlineLvl w:val="1"/>
        <w:rPr>
          <w:rFonts w:eastAsia="Times New Roman" w:cstheme="minorHAnsi"/>
          <w:b/>
          <w:bCs/>
          <w:color w:val="252830"/>
          <w:sz w:val="36"/>
          <w:szCs w:val="46"/>
        </w:rPr>
      </w:pPr>
      <w:r w:rsidRPr="00B051D6">
        <w:rPr>
          <w:rFonts w:eastAsia="Times New Roman" w:cstheme="minorHAnsi"/>
          <w:b/>
          <w:bCs/>
          <w:color w:val="252830"/>
          <w:sz w:val="36"/>
          <w:szCs w:val="46"/>
        </w:rPr>
        <w:t>Identifiers</w:t>
      </w:r>
    </w:p>
    <w:p w14:paraId="3388D1F4" w14:textId="77777777" w:rsidR="001524A6" w:rsidRPr="001524A6" w:rsidRDefault="001524A6" w:rsidP="00782C69">
      <w:pPr>
        <w:shd w:val="clear" w:color="auto" w:fill="FFFFFF"/>
        <w:spacing w:after="0" w:line="240" w:lineRule="auto"/>
        <w:jc w:val="both"/>
        <w:rPr>
          <w:rFonts w:eastAsia="Times New Roman" w:cstheme="minorHAnsi"/>
          <w:color w:val="252830"/>
          <w:sz w:val="28"/>
          <w:szCs w:val="24"/>
        </w:rPr>
      </w:pPr>
      <w:r w:rsidRPr="001524A6">
        <w:rPr>
          <w:rFonts w:eastAsia="Times New Roman" w:cstheme="minorHAnsi"/>
          <w:color w:val="252830"/>
          <w:sz w:val="28"/>
          <w:szCs w:val="24"/>
        </w:rPr>
        <w:t>Identifier refers to name given to entities such as variables, functions, structures etc.</w:t>
      </w:r>
    </w:p>
    <w:p w14:paraId="44A2295F" w14:textId="6E5B30FA" w:rsidR="005A79AD" w:rsidRDefault="005A79AD" w:rsidP="00782C69">
      <w:pPr>
        <w:shd w:val="clear" w:color="auto" w:fill="FFFFFF"/>
        <w:spacing w:after="0" w:line="240" w:lineRule="auto"/>
        <w:jc w:val="both"/>
        <w:rPr>
          <w:rFonts w:eastAsia="Times New Roman" w:cstheme="minorHAnsi"/>
          <w:color w:val="252830"/>
          <w:sz w:val="28"/>
          <w:szCs w:val="23"/>
        </w:rPr>
      </w:pPr>
      <w:r>
        <w:rPr>
          <w:rFonts w:eastAsia="Times New Roman" w:cstheme="minorHAnsi"/>
          <w:color w:val="252830"/>
          <w:sz w:val="28"/>
          <w:szCs w:val="23"/>
        </w:rPr>
        <w:tab/>
      </w:r>
      <w:proofErr w:type="spellStart"/>
      <w:r w:rsidRPr="005A79AD">
        <w:rPr>
          <w:rFonts w:eastAsia="Times New Roman" w:cstheme="minorHAnsi"/>
          <w:color w:val="0070C0"/>
          <w:sz w:val="28"/>
          <w:szCs w:val="23"/>
        </w:rPr>
        <w:t>int</w:t>
      </w:r>
      <w:proofErr w:type="spellEnd"/>
      <w:r w:rsidRPr="005A79AD">
        <w:rPr>
          <w:rFonts w:eastAsia="Times New Roman" w:cstheme="minorHAnsi"/>
          <w:color w:val="0070C0"/>
          <w:sz w:val="28"/>
          <w:szCs w:val="23"/>
        </w:rPr>
        <w:t xml:space="preserve"> </w:t>
      </w:r>
      <w:r>
        <w:rPr>
          <w:rFonts w:eastAsia="Times New Roman" w:cstheme="minorHAnsi"/>
          <w:color w:val="252830"/>
          <w:sz w:val="28"/>
          <w:szCs w:val="23"/>
        </w:rPr>
        <w:t>money;</w:t>
      </w:r>
    </w:p>
    <w:p w14:paraId="262D1BB9" w14:textId="3E558E1F" w:rsidR="005A79AD" w:rsidRDefault="005A79AD" w:rsidP="00782C69">
      <w:pPr>
        <w:shd w:val="clear" w:color="auto" w:fill="FFFFFF"/>
        <w:spacing w:after="0" w:line="240" w:lineRule="auto"/>
        <w:jc w:val="both"/>
        <w:rPr>
          <w:rFonts w:eastAsia="Times New Roman" w:cstheme="minorHAnsi"/>
          <w:color w:val="252830"/>
          <w:sz w:val="28"/>
          <w:szCs w:val="23"/>
        </w:rPr>
      </w:pPr>
      <w:r>
        <w:rPr>
          <w:rFonts w:eastAsia="Times New Roman" w:cstheme="minorHAnsi"/>
          <w:color w:val="252830"/>
          <w:sz w:val="28"/>
          <w:szCs w:val="23"/>
        </w:rPr>
        <w:tab/>
      </w:r>
      <w:r w:rsidRPr="005A79AD">
        <w:rPr>
          <w:rFonts w:eastAsia="Times New Roman" w:cstheme="minorHAnsi"/>
          <w:color w:val="0070C0"/>
          <w:sz w:val="28"/>
          <w:szCs w:val="23"/>
        </w:rPr>
        <w:t xml:space="preserve">float </w:t>
      </w:r>
      <w:proofErr w:type="spellStart"/>
      <w:proofErr w:type="gramStart"/>
      <w:r w:rsidRPr="0082123E">
        <w:rPr>
          <w:rFonts w:eastAsia="Times New Roman" w:cstheme="minorHAnsi"/>
          <w:color w:val="252830"/>
          <w:sz w:val="24"/>
          <w:szCs w:val="21"/>
          <w:shd w:val="clear" w:color="auto" w:fill="EFF0F1"/>
        </w:rPr>
        <w:t>accountBalance</w:t>
      </w:r>
      <w:proofErr w:type="spellEnd"/>
      <w:r w:rsidRPr="0082123E">
        <w:rPr>
          <w:rFonts w:eastAsia="Times New Roman" w:cstheme="minorHAnsi"/>
          <w:color w:val="252830"/>
          <w:sz w:val="28"/>
          <w:szCs w:val="24"/>
        </w:rPr>
        <w:t> </w:t>
      </w:r>
      <w:r>
        <w:rPr>
          <w:rFonts w:eastAsia="Times New Roman" w:cstheme="minorHAnsi"/>
          <w:color w:val="252830"/>
          <w:sz w:val="28"/>
          <w:szCs w:val="24"/>
        </w:rPr>
        <w:t>;</w:t>
      </w:r>
      <w:proofErr w:type="gramEnd"/>
    </w:p>
    <w:p w14:paraId="75AFB4B9" w14:textId="329CCE46" w:rsidR="001524A6" w:rsidRPr="001524A6" w:rsidRDefault="001524A6" w:rsidP="00782C69">
      <w:pPr>
        <w:shd w:val="clear" w:color="auto" w:fill="FFFFFF"/>
        <w:spacing w:after="0" w:line="240" w:lineRule="auto"/>
        <w:jc w:val="both"/>
        <w:rPr>
          <w:rFonts w:eastAsia="Times New Roman" w:cstheme="minorHAnsi"/>
          <w:color w:val="252830"/>
          <w:sz w:val="28"/>
          <w:szCs w:val="24"/>
        </w:rPr>
      </w:pPr>
      <w:r w:rsidRPr="001524A6">
        <w:rPr>
          <w:rFonts w:eastAsia="Times New Roman" w:cstheme="minorHAnsi"/>
          <w:color w:val="252830"/>
          <w:sz w:val="28"/>
          <w:szCs w:val="24"/>
        </w:rPr>
        <w:t>Here,</w:t>
      </w:r>
      <w:r w:rsidRPr="0082123E">
        <w:rPr>
          <w:rFonts w:eastAsia="Times New Roman" w:cstheme="minorHAnsi"/>
          <w:color w:val="252830"/>
          <w:sz w:val="28"/>
          <w:szCs w:val="24"/>
        </w:rPr>
        <w:t> </w:t>
      </w:r>
      <w:r w:rsidRPr="0082123E">
        <w:rPr>
          <w:rFonts w:eastAsia="Times New Roman" w:cstheme="minorHAnsi"/>
          <w:color w:val="252830"/>
          <w:sz w:val="24"/>
          <w:szCs w:val="21"/>
          <w:shd w:val="clear" w:color="auto" w:fill="EFF0F1"/>
        </w:rPr>
        <w:t>money</w:t>
      </w:r>
      <w:r w:rsidRPr="0082123E">
        <w:rPr>
          <w:rFonts w:eastAsia="Times New Roman" w:cstheme="minorHAnsi"/>
          <w:color w:val="252830"/>
          <w:sz w:val="28"/>
          <w:szCs w:val="24"/>
        </w:rPr>
        <w:t> </w:t>
      </w:r>
      <w:r w:rsidRPr="001524A6">
        <w:rPr>
          <w:rFonts w:eastAsia="Times New Roman" w:cstheme="minorHAnsi"/>
          <w:color w:val="252830"/>
          <w:sz w:val="28"/>
          <w:szCs w:val="24"/>
        </w:rPr>
        <w:t>and</w:t>
      </w:r>
      <w:r w:rsidRPr="0082123E">
        <w:rPr>
          <w:rFonts w:eastAsia="Times New Roman" w:cstheme="minorHAnsi"/>
          <w:color w:val="252830"/>
          <w:sz w:val="28"/>
          <w:szCs w:val="24"/>
        </w:rPr>
        <w:t> </w:t>
      </w:r>
      <w:proofErr w:type="spellStart"/>
      <w:r w:rsidRPr="0082123E">
        <w:rPr>
          <w:rFonts w:eastAsia="Times New Roman" w:cstheme="minorHAnsi"/>
          <w:color w:val="252830"/>
          <w:sz w:val="24"/>
          <w:szCs w:val="21"/>
          <w:shd w:val="clear" w:color="auto" w:fill="EFF0F1"/>
        </w:rPr>
        <w:t>accountBalance</w:t>
      </w:r>
      <w:proofErr w:type="spellEnd"/>
      <w:r w:rsidRPr="0082123E">
        <w:rPr>
          <w:rFonts w:eastAsia="Times New Roman" w:cstheme="minorHAnsi"/>
          <w:color w:val="252830"/>
          <w:sz w:val="28"/>
          <w:szCs w:val="24"/>
        </w:rPr>
        <w:t> </w:t>
      </w:r>
      <w:r w:rsidRPr="001524A6">
        <w:rPr>
          <w:rFonts w:eastAsia="Times New Roman" w:cstheme="minorHAnsi"/>
          <w:color w:val="252830"/>
          <w:sz w:val="28"/>
          <w:szCs w:val="24"/>
        </w:rPr>
        <w:t>are identifiers.</w:t>
      </w:r>
    </w:p>
    <w:p w14:paraId="70B51637" w14:textId="77777777" w:rsidR="001524A6" w:rsidRPr="001524A6" w:rsidRDefault="001524A6" w:rsidP="00782C69">
      <w:pPr>
        <w:shd w:val="clear" w:color="auto" w:fill="FFFFFF"/>
        <w:spacing w:after="0" w:line="240" w:lineRule="auto"/>
        <w:jc w:val="both"/>
        <w:rPr>
          <w:rFonts w:eastAsia="Times New Roman" w:cstheme="minorHAnsi"/>
          <w:color w:val="252830"/>
          <w:sz w:val="28"/>
          <w:szCs w:val="24"/>
        </w:rPr>
      </w:pPr>
      <w:r w:rsidRPr="001524A6">
        <w:rPr>
          <w:rFonts w:eastAsia="Times New Roman" w:cstheme="minorHAnsi"/>
          <w:color w:val="252830"/>
          <w:sz w:val="28"/>
          <w:szCs w:val="24"/>
        </w:rPr>
        <w:t>Also remember, identifier names must be different from keywords. You cannot use</w:t>
      </w:r>
      <w:r w:rsidRPr="0082123E">
        <w:rPr>
          <w:rFonts w:eastAsia="Times New Roman" w:cstheme="minorHAnsi"/>
          <w:color w:val="252830"/>
          <w:sz w:val="28"/>
          <w:szCs w:val="24"/>
        </w:rPr>
        <w:t> </w:t>
      </w:r>
      <w:proofErr w:type="spellStart"/>
      <w:r w:rsidRPr="0082123E">
        <w:rPr>
          <w:rFonts w:eastAsia="Times New Roman" w:cstheme="minorHAnsi"/>
          <w:color w:val="252830"/>
          <w:sz w:val="24"/>
          <w:szCs w:val="21"/>
          <w:shd w:val="clear" w:color="auto" w:fill="EFF0F1"/>
        </w:rPr>
        <w:t>int</w:t>
      </w:r>
      <w:proofErr w:type="spellEnd"/>
      <w:r w:rsidRPr="0082123E">
        <w:rPr>
          <w:rFonts w:eastAsia="Times New Roman" w:cstheme="minorHAnsi"/>
          <w:color w:val="252830"/>
          <w:sz w:val="28"/>
          <w:szCs w:val="24"/>
        </w:rPr>
        <w:t> </w:t>
      </w:r>
      <w:r w:rsidRPr="001524A6">
        <w:rPr>
          <w:rFonts w:eastAsia="Times New Roman" w:cstheme="minorHAnsi"/>
          <w:color w:val="252830"/>
          <w:sz w:val="28"/>
          <w:szCs w:val="24"/>
        </w:rPr>
        <w:t>as an identifier because</w:t>
      </w:r>
      <w:r w:rsidRPr="0082123E">
        <w:rPr>
          <w:rFonts w:eastAsia="Times New Roman" w:cstheme="minorHAnsi"/>
          <w:color w:val="252830"/>
          <w:sz w:val="28"/>
          <w:szCs w:val="24"/>
        </w:rPr>
        <w:t> </w:t>
      </w:r>
      <w:proofErr w:type="spellStart"/>
      <w:r w:rsidRPr="0082123E">
        <w:rPr>
          <w:rFonts w:eastAsia="Times New Roman" w:cstheme="minorHAnsi"/>
          <w:color w:val="252830"/>
          <w:sz w:val="24"/>
          <w:szCs w:val="21"/>
          <w:shd w:val="clear" w:color="auto" w:fill="EFF0F1"/>
        </w:rPr>
        <w:t>int</w:t>
      </w:r>
      <w:proofErr w:type="spellEnd"/>
      <w:r w:rsidRPr="0082123E">
        <w:rPr>
          <w:rFonts w:eastAsia="Times New Roman" w:cstheme="minorHAnsi"/>
          <w:color w:val="252830"/>
          <w:sz w:val="28"/>
          <w:szCs w:val="24"/>
        </w:rPr>
        <w:t> </w:t>
      </w:r>
      <w:r w:rsidRPr="001524A6">
        <w:rPr>
          <w:rFonts w:eastAsia="Times New Roman" w:cstheme="minorHAnsi"/>
          <w:color w:val="252830"/>
          <w:sz w:val="28"/>
          <w:szCs w:val="24"/>
        </w:rPr>
        <w:t>is a keyword.</w:t>
      </w:r>
    </w:p>
    <w:p w14:paraId="6E22234E" w14:textId="77777777" w:rsidR="001524A6" w:rsidRPr="001524A6" w:rsidRDefault="001524A6" w:rsidP="00782C69">
      <w:pPr>
        <w:shd w:val="clear" w:color="auto" w:fill="FFFFFF"/>
        <w:spacing w:before="192" w:after="84" w:line="240" w:lineRule="auto"/>
        <w:jc w:val="both"/>
        <w:outlineLvl w:val="2"/>
        <w:rPr>
          <w:rFonts w:eastAsia="Times New Roman" w:cstheme="minorHAnsi"/>
          <w:b/>
          <w:bCs/>
          <w:color w:val="252830"/>
          <w:sz w:val="36"/>
          <w:szCs w:val="38"/>
        </w:rPr>
      </w:pPr>
      <w:r w:rsidRPr="001524A6">
        <w:rPr>
          <w:rFonts w:eastAsia="Times New Roman" w:cstheme="minorHAnsi"/>
          <w:b/>
          <w:bCs/>
          <w:color w:val="252830"/>
          <w:sz w:val="36"/>
          <w:szCs w:val="38"/>
        </w:rPr>
        <w:t>Rules for writing an identifier</w:t>
      </w:r>
    </w:p>
    <w:p w14:paraId="2EB153C2" w14:textId="77777777" w:rsidR="001524A6" w:rsidRPr="001524A6" w:rsidRDefault="001524A6" w:rsidP="00782C69">
      <w:pPr>
        <w:numPr>
          <w:ilvl w:val="0"/>
          <w:numId w:val="2"/>
        </w:numPr>
        <w:shd w:val="clear" w:color="auto" w:fill="FFFFFF"/>
        <w:spacing w:before="100" w:beforeAutospacing="1" w:after="100" w:afterAutospacing="1" w:line="240" w:lineRule="auto"/>
        <w:jc w:val="both"/>
        <w:rPr>
          <w:rFonts w:eastAsia="Times New Roman" w:cstheme="minorHAnsi"/>
          <w:color w:val="252830"/>
          <w:sz w:val="28"/>
          <w:szCs w:val="24"/>
        </w:rPr>
      </w:pPr>
      <w:r w:rsidRPr="001524A6">
        <w:rPr>
          <w:rFonts w:eastAsia="Times New Roman" w:cstheme="minorHAnsi"/>
          <w:color w:val="252830"/>
          <w:sz w:val="28"/>
          <w:szCs w:val="24"/>
        </w:rPr>
        <w:t>A valid identifier can have letters (both uppercase and lowercase letters), digits and underscores.</w:t>
      </w:r>
    </w:p>
    <w:p w14:paraId="63E70D05" w14:textId="77777777" w:rsidR="001524A6" w:rsidRPr="001524A6" w:rsidRDefault="001524A6" w:rsidP="00782C69">
      <w:pPr>
        <w:numPr>
          <w:ilvl w:val="0"/>
          <w:numId w:val="2"/>
        </w:numPr>
        <w:shd w:val="clear" w:color="auto" w:fill="FFFFFF"/>
        <w:spacing w:before="100" w:beforeAutospacing="1" w:after="100" w:afterAutospacing="1" w:line="240" w:lineRule="auto"/>
        <w:jc w:val="both"/>
        <w:rPr>
          <w:rFonts w:eastAsia="Times New Roman" w:cstheme="minorHAnsi"/>
          <w:color w:val="252830"/>
          <w:sz w:val="28"/>
          <w:szCs w:val="24"/>
        </w:rPr>
      </w:pPr>
      <w:r w:rsidRPr="001524A6">
        <w:rPr>
          <w:rFonts w:eastAsia="Times New Roman" w:cstheme="minorHAnsi"/>
          <w:color w:val="252830"/>
          <w:sz w:val="28"/>
          <w:szCs w:val="24"/>
        </w:rPr>
        <w:t>The first letter of an identifier should be either a letter or an underscore. However, it is discouraged to start an identifier name with an underscore.</w:t>
      </w:r>
    </w:p>
    <w:p w14:paraId="31EB66F6" w14:textId="48461266" w:rsidR="001524A6" w:rsidRDefault="001524A6" w:rsidP="00782C69">
      <w:pPr>
        <w:numPr>
          <w:ilvl w:val="0"/>
          <w:numId w:val="2"/>
        </w:numPr>
        <w:shd w:val="clear" w:color="auto" w:fill="FFFFFF"/>
        <w:spacing w:before="100" w:beforeAutospacing="1" w:after="100" w:afterAutospacing="1" w:line="240" w:lineRule="auto"/>
        <w:jc w:val="both"/>
        <w:rPr>
          <w:rFonts w:eastAsia="Times New Roman" w:cstheme="minorHAnsi"/>
          <w:color w:val="252830"/>
          <w:sz w:val="28"/>
          <w:szCs w:val="24"/>
        </w:rPr>
      </w:pPr>
      <w:r w:rsidRPr="001524A6">
        <w:rPr>
          <w:rFonts w:eastAsia="Times New Roman" w:cstheme="minorHAnsi"/>
          <w:color w:val="252830"/>
          <w:sz w:val="28"/>
          <w:szCs w:val="24"/>
        </w:rPr>
        <w:t>There is no rule on length of an identifier. However, the first 31 characters of identifiers are discriminated by the compiler.</w:t>
      </w:r>
    </w:p>
    <w:p w14:paraId="3E6EB4DF" w14:textId="6AA9078C" w:rsidR="005A79AD" w:rsidRPr="005C5629" w:rsidRDefault="005C5629" w:rsidP="005A79AD">
      <w:pPr>
        <w:shd w:val="clear" w:color="auto" w:fill="FFFFFF"/>
        <w:spacing w:before="100" w:beforeAutospacing="1" w:after="100" w:afterAutospacing="1" w:line="240" w:lineRule="auto"/>
        <w:rPr>
          <w:rFonts w:cstheme="minorHAnsi"/>
          <w:b/>
          <w:color w:val="000000"/>
          <w:sz w:val="28"/>
          <w:szCs w:val="18"/>
        </w:rPr>
      </w:pPr>
      <w:r w:rsidRPr="005C5629">
        <w:rPr>
          <w:rFonts w:cstheme="minorHAnsi"/>
          <w:b/>
          <w:color w:val="000000"/>
          <w:sz w:val="28"/>
          <w:szCs w:val="18"/>
        </w:rPr>
        <w:t>V</w:t>
      </w:r>
      <w:r w:rsidR="005A79AD" w:rsidRPr="005C5629">
        <w:rPr>
          <w:rFonts w:cstheme="minorHAnsi"/>
          <w:b/>
          <w:color w:val="000000"/>
          <w:sz w:val="28"/>
          <w:szCs w:val="18"/>
        </w:rPr>
        <w:t>alid identifiers:</w:t>
      </w:r>
    </w:p>
    <w:p w14:paraId="381D9D8A" w14:textId="29EB79A2" w:rsidR="005A79AD" w:rsidRPr="005A79AD" w:rsidRDefault="005A79AD" w:rsidP="005A79AD">
      <w:pPr>
        <w:shd w:val="clear" w:color="auto" w:fill="FFFFFF"/>
        <w:spacing w:before="100" w:beforeAutospacing="1" w:after="100" w:afterAutospacing="1" w:line="240" w:lineRule="auto"/>
        <w:rPr>
          <w:rFonts w:cstheme="minorHAnsi"/>
          <w:color w:val="000000"/>
          <w:sz w:val="28"/>
          <w:szCs w:val="18"/>
        </w:rPr>
      </w:pPr>
      <w:r w:rsidRPr="005A79AD">
        <w:rPr>
          <w:rFonts w:cstheme="minorHAnsi"/>
          <w:color w:val="000000"/>
          <w:sz w:val="28"/>
          <w:szCs w:val="18"/>
        </w:rPr>
        <w:t xml:space="preserve">X </w:t>
      </w:r>
      <w:r>
        <w:rPr>
          <w:rFonts w:cstheme="minorHAnsi"/>
          <w:color w:val="000000"/>
          <w:sz w:val="28"/>
          <w:szCs w:val="18"/>
        </w:rPr>
        <w:tab/>
      </w:r>
      <w:r w:rsidRPr="005A79AD">
        <w:rPr>
          <w:rFonts w:cstheme="minorHAnsi"/>
          <w:color w:val="000000"/>
          <w:sz w:val="28"/>
          <w:szCs w:val="18"/>
        </w:rPr>
        <w:t>Y12</w:t>
      </w:r>
      <w:r>
        <w:rPr>
          <w:rFonts w:cstheme="minorHAnsi"/>
          <w:color w:val="000000"/>
          <w:sz w:val="28"/>
          <w:szCs w:val="18"/>
        </w:rPr>
        <w:tab/>
      </w:r>
      <w:r w:rsidRPr="005A79AD">
        <w:rPr>
          <w:rFonts w:cstheme="minorHAnsi"/>
          <w:color w:val="000000"/>
          <w:sz w:val="28"/>
          <w:szCs w:val="18"/>
        </w:rPr>
        <w:t xml:space="preserve"> sum-1</w:t>
      </w:r>
      <w:r>
        <w:rPr>
          <w:rFonts w:cstheme="minorHAnsi"/>
          <w:color w:val="000000"/>
          <w:sz w:val="28"/>
          <w:szCs w:val="18"/>
        </w:rPr>
        <w:tab/>
      </w:r>
      <w:r w:rsidRPr="005A79AD">
        <w:rPr>
          <w:rFonts w:cstheme="minorHAnsi"/>
          <w:color w:val="000000"/>
          <w:sz w:val="28"/>
          <w:szCs w:val="18"/>
        </w:rPr>
        <w:t xml:space="preserve"> </w:t>
      </w:r>
      <w:r>
        <w:rPr>
          <w:rFonts w:cstheme="minorHAnsi"/>
          <w:color w:val="000000"/>
          <w:sz w:val="28"/>
          <w:szCs w:val="18"/>
        </w:rPr>
        <w:t>_</w:t>
      </w:r>
      <w:r w:rsidRPr="005A79AD">
        <w:rPr>
          <w:rFonts w:cstheme="minorHAnsi"/>
          <w:color w:val="000000"/>
          <w:sz w:val="28"/>
          <w:szCs w:val="18"/>
        </w:rPr>
        <w:t>temperature</w:t>
      </w:r>
    </w:p>
    <w:p w14:paraId="433CC000" w14:textId="1433DDF4" w:rsidR="00AC17CD" w:rsidRDefault="005A79AD" w:rsidP="005A79AD">
      <w:pPr>
        <w:shd w:val="clear" w:color="auto" w:fill="FFFFFF"/>
        <w:spacing w:before="100" w:beforeAutospacing="1" w:after="100" w:afterAutospacing="1" w:line="240" w:lineRule="auto"/>
        <w:rPr>
          <w:rFonts w:cstheme="minorHAnsi"/>
          <w:color w:val="000000"/>
          <w:sz w:val="28"/>
          <w:szCs w:val="18"/>
        </w:rPr>
      </w:pPr>
      <w:r w:rsidRPr="005A79AD">
        <w:rPr>
          <w:rFonts w:cstheme="minorHAnsi"/>
          <w:color w:val="000000"/>
          <w:sz w:val="28"/>
          <w:szCs w:val="18"/>
        </w:rPr>
        <w:t>Names</w:t>
      </w:r>
      <w:r>
        <w:rPr>
          <w:rFonts w:cstheme="minorHAnsi"/>
          <w:color w:val="000000"/>
          <w:sz w:val="28"/>
          <w:szCs w:val="18"/>
        </w:rPr>
        <w:tab/>
      </w:r>
      <w:r w:rsidRPr="005A79AD">
        <w:rPr>
          <w:rFonts w:cstheme="minorHAnsi"/>
          <w:color w:val="000000"/>
          <w:sz w:val="28"/>
          <w:szCs w:val="18"/>
        </w:rPr>
        <w:t xml:space="preserve"> area</w:t>
      </w:r>
      <w:r>
        <w:rPr>
          <w:rFonts w:cstheme="minorHAnsi"/>
          <w:color w:val="000000"/>
          <w:sz w:val="28"/>
          <w:szCs w:val="18"/>
        </w:rPr>
        <w:tab/>
      </w:r>
      <w:r>
        <w:rPr>
          <w:rFonts w:cstheme="minorHAnsi"/>
          <w:color w:val="000000"/>
          <w:sz w:val="28"/>
          <w:szCs w:val="18"/>
        </w:rPr>
        <w:tab/>
      </w:r>
      <w:r w:rsidRPr="005A79AD">
        <w:rPr>
          <w:rFonts w:cstheme="minorHAnsi"/>
          <w:color w:val="000000"/>
          <w:sz w:val="28"/>
          <w:szCs w:val="18"/>
        </w:rPr>
        <w:t>tax-rate</w:t>
      </w:r>
      <w:r>
        <w:rPr>
          <w:rFonts w:cstheme="minorHAnsi"/>
          <w:color w:val="000000"/>
          <w:sz w:val="28"/>
          <w:szCs w:val="18"/>
        </w:rPr>
        <w:tab/>
      </w:r>
      <w:r w:rsidRPr="005A79AD">
        <w:rPr>
          <w:rFonts w:cstheme="minorHAnsi"/>
          <w:color w:val="000000"/>
          <w:sz w:val="28"/>
          <w:szCs w:val="18"/>
        </w:rPr>
        <w:t>TABLE</w:t>
      </w:r>
      <w:r>
        <w:rPr>
          <w:rFonts w:ascii="Helvetica" w:hAnsi="Helvetica" w:cs="Helvetica"/>
          <w:color w:val="000000"/>
          <w:sz w:val="18"/>
          <w:szCs w:val="18"/>
        </w:rPr>
        <w:br/>
      </w:r>
    </w:p>
    <w:p w14:paraId="61795ADE" w14:textId="71937101" w:rsidR="005C5629" w:rsidRPr="005C5629" w:rsidRDefault="005C5629" w:rsidP="005C5629">
      <w:pPr>
        <w:shd w:val="clear" w:color="auto" w:fill="FFFFFF"/>
        <w:spacing w:before="100" w:beforeAutospacing="1" w:after="100" w:afterAutospacing="1" w:line="240" w:lineRule="auto"/>
        <w:rPr>
          <w:rFonts w:cstheme="minorHAnsi"/>
          <w:b/>
          <w:color w:val="000000"/>
          <w:sz w:val="28"/>
          <w:szCs w:val="18"/>
        </w:rPr>
      </w:pPr>
      <w:r w:rsidRPr="005C5629">
        <w:rPr>
          <w:rFonts w:cstheme="minorHAnsi"/>
          <w:b/>
          <w:color w:val="000000"/>
          <w:sz w:val="28"/>
          <w:szCs w:val="18"/>
        </w:rPr>
        <w:t>Invalid identifiers for the reasons stated</w:t>
      </w:r>
      <w:r>
        <w:rPr>
          <w:rFonts w:cstheme="minorHAnsi"/>
          <w:b/>
          <w:color w:val="000000"/>
          <w:sz w:val="28"/>
          <w:szCs w:val="18"/>
        </w:rPr>
        <w:t>:</w:t>
      </w:r>
    </w:p>
    <w:p w14:paraId="079FD669" w14:textId="120BEC08" w:rsidR="005C5629" w:rsidRPr="005C5629" w:rsidRDefault="005C5629" w:rsidP="005C5629">
      <w:pPr>
        <w:shd w:val="clear" w:color="auto" w:fill="FFFFFF"/>
        <w:spacing w:before="100" w:beforeAutospacing="1" w:after="100" w:afterAutospacing="1" w:line="240" w:lineRule="auto"/>
        <w:rPr>
          <w:rFonts w:cstheme="minorHAnsi"/>
          <w:color w:val="000000"/>
          <w:sz w:val="28"/>
          <w:szCs w:val="18"/>
        </w:rPr>
      </w:pPr>
      <w:r>
        <w:rPr>
          <w:rFonts w:cstheme="minorHAnsi"/>
          <w:color w:val="000000"/>
          <w:sz w:val="28"/>
          <w:szCs w:val="18"/>
        </w:rPr>
        <w:t>4</w:t>
      </w:r>
      <w:r w:rsidRPr="005C5629">
        <w:rPr>
          <w:rFonts w:cstheme="minorHAnsi"/>
          <w:color w:val="000000"/>
          <w:sz w:val="28"/>
          <w:szCs w:val="18"/>
        </w:rPr>
        <w:t>th</w:t>
      </w:r>
      <w:r>
        <w:rPr>
          <w:rFonts w:cstheme="minorHAnsi"/>
          <w:color w:val="000000"/>
          <w:sz w:val="28"/>
          <w:szCs w:val="18"/>
        </w:rPr>
        <w:tab/>
      </w:r>
      <w:r>
        <w:rPr>
          <w:rFonts w:cstheme="minorHAnsi"/>
          <w:color w:val="000000"/>
          <w:sz w:val="28"/>
          <w:szCs w:val="18"/>
        </w:rPr>
        <w:tab/>
      </w:r>
      <w:r>
        <w:rPr>
          <w:rFonts w:cstheme="minorHAnsi"/>
          <w:color w:val="000000"/>
          <w:sz w:val="28"/>
          <w:szCs w:val="18"/>
        </w:rPr>
        <w:tab/>
      </w:r>
      <w:r w:rsidRPr="005C5629">
        <w:rPr>
          <w:rFonts w:cstheme="minorHAnsi"/>
          <w:color w:val="000000"/>
          <w:sz w:val="28"/>
          <w:szCs w:val="18"/>
        </w:rPr>
        <w:t>The first character must be a letter.</w:t>
      </w:r>
    </w:p>
    <w:p w14:paraId="19F132DE" w14:textId="72A07DED" w:rsidR="005C5629" w:rsidRPr="005C5629" w:rsidRDefault="005C5629" w:rsidP="005C5629">
      <w:pPr>
        <w:shd w:val="clear" w:color="auto" w:fill="FFFFFF"/>
        <w:spacing w:before="100" w:beforeAutospacing="1" w:after="100" w:afterAutospacing="1" w:line="240" w:lineRule="auto"/>
        <w:rPr>
          <w:rFonts w:cstheme="minorHAnsi"/>
          <w:color w:val="000000"/>
          <w:sz w:val="28"/>
          <w:szCs w:val="18"/>
        </w:rPr>
      </w:pPr>
      <w:r>
        <w:rPr>
          <w:rFonts w:cstheme="minorHAnsi"/>
          <w:color w:val="000000"/>
          <w:sz w:val="28"/>
          <w:szCs w:val="18"/>
        </w:rPr>
        <w:t>“</w:t>
      </w:r>
      <w:r w:rsidRPr="005C5629">
        <w:rPr>
          <w:rFonts w:cstheme="minorHAnsi"/>
          <w:color w:val="000000"/>
          <w:sz w:val="28"/>
          <w:szCs w:val="18"/>
        </w:rPr>
        <w:t xml:space="preserve">x </w:t>
      </w:r>
      <w:r>
        <w:rPr>
          <w:rFonts w:cstheme="minorHAnsi"/>
          <w:color w:val="000000"/>
          <w:sz w:val="28"/>
          <w:szCs w:val="18"/>
        </w:rPr>
        <w:t>“</w:t>
      </w:r>
      <w:r>
        <w:rPr>
          <w:rFonts w:cstheme="minorHAnsi"/>
          <w:color w:val="000000"/>
          <w:sz w:val="28"/>
          <w:szCs w:val="18"/>
        </w:rPr>
        <w:tab/>
      </w:r>
      <w:r>
        <w:rPr>
          <w:rFonts w:cstheme="minorHAnsi"/>
          <w:color w:val="000000"/>
          <w:sz w:val="28"/>
          <w:szCs w:val="18"/>
        </w:rPr>
        <w:tab/>
      </w:r>
      <w:r w:rsidRPr="005C5629">
        <w:rPr>
          <w:rFonts w:cstheme="minorHAnsi"/>
          <w:color w:val="000000"/>
          <w:sz w:val="28"/>
          <w:szCs w:val="18"/>
        </w:rPr>
        <w:t xml:space="preserve"> </w:t>
      </w:r>
      <w:r>
        <w:rPr>
          <w:rFonts w:cstheme="minorHAnsi"/>
          <w:color w:val="000000"/>
          <w:sz w:val="28"/>
          <w:szCs w:val="18"/>
        </w:rPr>
        <w:tab/>
      </w:r>
      <w:r w:rsidRPr="005C5629">
        <w:rPr>
          <w:rFonts w:cstheme="minorHAnsi"/>
          <w:color w:val="000000"/>
          <w:sz w:val="28"/>
          <w:szCs w:val="18"/>
        </w:rPr>
        <w:t>Illegal characters (</w:t>
      </w:r>
      <w:r>
        <w:rPr>
          <w:rFonts w:cstheme="minorHAnsi"/>
          <w:color w:val="000000"/>
          <w:sz w:val="28"/>
          <w:szCs w:val="18"/>
        </w:rPr>
        <w:t>“</w:t>
      </w:r>
      <w:r w:rsidRPr="005C5629">
        <w:rPr>
          <w:rFonts w:cstheme="minorHAnsi"/>
          <w:color w:val="000000"/>
          <w:sz w:val="28"/>
          <w:szCs w:val="18"/>
        </w:rPr>
        <w:t>).</w:t>
      </w:r>
    </w:p>
    <w:p w14:paraId="55393561" w14:textId="153D7AE6" w:rsidR="005C5629" w:rsidRPr="005C5629" w:rsidRDefault="005C5629" w:rsidP="005C5629">
      <w:pPr>
        <w:shd w:val="clear" w:color="auto" w:fill="FFFFFF"/>
        <w:spacing w:before="100" w:beforeAutospacing="1" w:after="100" w:afterAutospacing="1" w:line="240" w:lineRule="auto"/>
        <w:rPr>
          <w:rFonts w:cstheme="minorHAnsi"/>
          <w:color w:val="000000"/>
          <w:sz w:val="28"/>
          <w:szCs w:val="18"/>
        </w:rPr>
      </w:pPr>
      <w:r w:rsidRPr="005C5629">
        <w:rPr>
          <w:rFonts w:cstheme="minorHAnsi"/>
          <w:color w:val="000000"/>
          <w:sz w:val="28"/>
          <w:szCs w:val="18"/>
        </w:rPr>
        <w:t>order-no</w:t>
      </w:r>
      <w:r>
        <w:rPr>
          <w:rFonts w:cstheme="minorHAnsi"/>
          <w:color w:val="000000"/>
          <w:sz w:val="28"/>
          <w:szCs w:val="18"/>
        </w:rPr>
        <w:tab/>
      </w:r>
      <w:r w:rsidRPr="005C5629">
        <w:rPr>
          <w:rFonts w:cstheme="minorHAnsi"/>
          <w:color w:val="000000"/>
          <w:sz w:val="28"/>
          <w:szCs w:val="18"/>
        </w:rPr>
        <w:t xml:space="preserve"> </w:t>
      </w:r>
      <w:r>
        <w:rPr>
          <w:rFonts w:cstheme="minorHAnsi"/>
          <w:color w:val="000000"/>
          <w:sz w:val="28"/>
          <w:szCs w:val="18"/>
        </w:rPr>
        <w:tab/>
      </w:r>
      <w:r w:rsidRPr="005C5629">
        <w:rPr>
          <w:rFonts w:cstheme="minorHAnsi"/>
          <w:color w:val="000000"/>
          <w:sz w:val="28"/>
          <w:szCs w:val="18"/>
        </w:rPr>
        <w:t>Illegal character (-).</w:t>
      </w:r>
    </w:p>
    <w:p w14:paraId="24D6900A" w14:textId="7A792997" w:rsidR="005C5629" w:rsidRDefault="005C5629" w:rsidP="005C5629">
      <w:pPr>
        <w:shd w:val="clear" w:color="auto" w:fill="FFFFFF"/>
        <w:spacing w:before="100" w:beforeAutospacing="1" w:after="100" w:afterAutospacing="1" w:line="240" w:lineRule="auto"/>
        <w:rPr>
          <w:rFonts w:cstheme="minorHAnsi"/>
          <w:color w:val="000000"/>
          <w:sz w:val="28"/>
          <w:szCs w:val="18"/>
        </w:rPr>
      </w:pPr>
      <w:r>
        <w:rPr>
          <w:rFonts w:cstheme="minorHAnsi"/>
          <w:color w:val="000000"/>
          <w:sz w:val="28"/>
          <w:szCs w:val="18"/>
        </w:rPr>
        <w:t>error flag</w:t>
      </w:r>
      <w:r>
        <w:rPr>
          <w:rFonts w:cstheme="minorHAnsi"/>
          <w:color w:val="000000"/>
          <w:sz w:val="28"/>
          <w:szCs w:val="18"/>
        </w:rPr>
        <w:tab/>
      </w:r>
      <w:r>
        <w:rPr>
          <w:rFonts w:cstheme="minorHAnsi"/>
          <w:color w:val="000000"/>
          <w:sz w:val="28"/>
          <w:szCs w:val="18"/>
        </w:rPr>
        <w:tab/>
      </w:r>
      <w:r w:rsidRPr="005C5629">
        <w:rPr>
          <w:rFonts w:cstheme="minorHAnsi"/>
          <w:color w:val="000000"/>
          <w:sz w:val="28"/>
          <w:szCs w:val="18"/>
        </w:rPr>
        <w:t xml:space="preserve"> Illegal character (blank space).</w:t>
      </w:r>
    </w:p>
    <w:p w14:paraId="12F06A57" w14:textId="77777777" w:rsidR="005C5629" w:rsidRPr="005A79AD" w:rsidRDefault="005C5629" w:rsidP="005C5629">
      <w:pPr>
        <w:shd w:val="clear" w:color="auto" w:fill="FFFFFF"/>
        <w:spacing w:before="100" w:beforeAutospacing="1" w:after="100" w:afterAutospacing="1" w:line="240" w:lineRule="auto"/>
        <w:rPr>
          <w:rFonts w:cstheme="minorHAnsi"/>
          <w:color w:val="000000"/>
          <w:sz w:val="28"/>
          <w:szCs w:val="18"/>
        </w:rPr>
      </w:pPr>
    </w:p>
    <w:p w14:paraId="55F25855" w14:textId="77777777" w:rsidR="00F0142B" w:rsidRPr="00F0142B" w:rsidRDefault="00F0142B" w:rsidP="00F0142B">
      <w:pPr>
        <w:rPr>
          <w:rFonts w:cstheme="minorHAnsi"/>
          <w:b/>
          <w:sz w:val="36"/>
        </w:rPr>
      </w:pPr>
    </w:p>
    <w:p w14:paraId="48E46D71" w14:textId="3ACC980F" w:rsidR="001524A6" w:rsidRPr="00AC17CD" w:rsidRDefault="001524A6" w:rsidP="00AC17CD">
      <w:pPr>
        <w:pStyle w:val="ListParagraph"/>
        <w:numPr>
          <w:ilvl w:val="0"/>
          <w:numId w:val="5"/>
        </w:numPr>
        <w:rPr>
          <w:rFonts w:cstheme="minorHAnsi"/>
          <w:b/>
          <w:sz w:val="36"/>
        </w:rPr>
      </w:pPr>
      <w:r w:rsidRPr="00AC17CD">
        <w:rPr>
          <w:rFonts w:cstheme="minorHAnsi"/>
          <w:b/>
          <w:sz w:val="36"/>
        </w:rPr>
        <w:lastRenderedPageBreak/>
        <w:t>Data Type:</w:t>
      </w:r>
    </w:p>
    <w:p w14:paraId="49220C0F" w14:textId="55C1C6FA" w:rsidR="0082123E" w:rsidRDefault="001524A6" w:rsidP="00F0142B">
      <w:pPr>
        <w:rPr>
          <w:rFonts w:cstheme="minorHAnsi"/>
          <w:sz w:val="28"/>
        </w:rPr>
      </w:pPr>
      <w:ins w:id="3" w:author="Parents" w:date="2018-03-24T19:47:00Z">
        <w:r w:rsidRPr="0082123E">
          <w:rPr>
            <w:rFonts w:cstheme="minorHAnsi"/>
            <w:noProof/>
            <w:sz w:val="28"/>
          </w:rPr>
          <w:drawing>
            <wp:inline distT="0" distB="0" distL="0" distR="0" wp14:anchorId="68496355" wp14:editId="625F5ED1">
              <wp:extent cx="4804410" cy="2078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1115" cy="2107830"/>
                      </a:xfrm>
                      <a:prstGeom prst="rect">
                        <a:avLst/>
                      </a:prstGeom>
                      <a:noFill/>
                      <a:ln>
                        <a:noFill/>
                      </a:ln>
                    </pic:spPr>
                  </pic:pic>
                </a:graphicData>
              </a:graphic>
            </wp:inline>
          </w:drawing>
        </w:r>
      </w:ins>
    </w:p>
    <w:p w14:paraId="05FB5285" w14:textId="77777777" w:rsidR="00F0142B" w:rsidRPr="00F0142B" w:rsidRDefault="00F0142B" w:rsidP="00F0142B">
      <w:pPr>
        <w:rPr>
          <w:rFonts w:cstheme="minorHAnsi"/>
          <w:sz w:val="28"/>
        </w:rPr>
      </w:pPr>
    </w:p>
    <w:p w14:paraId="546FF1C5" w14:textId="3A14C04D" w:rsidR="002D2D4E" w:rsidRPr="00B051D6" w:rsidRDefault="002D2D4E" w:rsidP="00B051D6">
      <w:pPr>
        <w:pStyle w:val="ListParagraph"/>
        <w:numPr>
          <w:ilvl w:val="0"/>
          <w:numId w:val="11"/>
        </w:numPr>
        <w:spacing w:before="48" w:after="48" w:line="360" w:lineRule="atLeast"/>
        <w:ind w:right="48"/>
        <w:outlineLvl w:val="1"/>
        <w:rPr>
          <w:rFonts w:eastAsia="Times New Roman" w:cstheme="minorHAnsi"/>
          <w:b/>
          <w:color w:val="121214"/>
          <w:spacing w:val="-15"/>
          <w:sz w:val="32"/>
          <w:szCs w:val="41"/>
        </w:rPr>
      </w:pPr>
      <w:r w:rsidRPr="00B051D6">
        <w:rPr>
          <w:rFonts w:eastAsia="Times New Roman" w:cstheme="minorHAnsi"/>
          <w:b/>
          <w:color w:val="121214"/>
          <w:spacing w:val="-15"/>
          <w:sz w:val="32"/>
          <w:szCs w:val="41"/>
        </w:rPr>
        <w:t>Integer Types</w:t>
      </w:r>
    </w:p>
    <w:p w14:paraId="4305E23C" w14:textId="53C4FE26" w:rsidR="0082123E" w:rsidRPr="002D2D4E" w:rsidRDefault="002D2D4E" w:rsidP="0082123E">
      <w:pPr>
        <w:spacing w:after="144" w:line="360" w:lineRule="atLeast"/>
        <w:ind w:left="48" w:right="48"/>
        <w:jc w:val="both"/>
        <w:rPr>
          <w:rFonts w:eastAsia="Times New Roman" w:cstheme="minorHAnsi"/>
          <w:color w:val="000000"/>
          <w:sz w:val="32"/>
          <w:szCs w:val="24"/>
        </w:rPr>
      </w:pPr>
      <w:r w:rsidRPr="002D2D4E">
        <w:rPr>
          <w:rFonts w:eastAsia="Times New Roman" w:cstheme="minorHAnsi"/>
          <w:color w:val="000000"/>
          <w:sz w:val="32"/>
          <w:szCs w:val="24"/>
        </w:rPr>
        <w:t xml:space="preserve">The following table provides the details of standard integer types with their storage sizes and value ranges </w:t>
      </w:r>
      <w:r w:rsidR="0082123E">
        <w:rPr>
          <w:rFonts w:eastAsia="Times New Roman" w:cstheme="minorHAnsi"/>
          <w:color w:val="000000"/>
          <w:sz w:val="32"/>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0"/>
        <w:gridCol w:w="1800"/>
        <w:gridCol w:w="5190"/>
      </w:tblGrid>
      <w:tr w:rsidR="002D2D4E" w:rsidRPr="002D2D4E" w14:paraId="4EAC2858" w14:textId="77777777" w:rsidTr="002D2D4E">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8B6B04" w14:textId="77777777" w:rsidR="002D2D4E" w:rsidRPr="002D2D4E" w:rsidRDefault="002D2D4E" w:rsidP="00F0142B">
            <w:pPr>
              <w:spacing w:after="0" w:line="240" w:lineRule="auto"/>
              <w:jc w:val="center"/>
              <w:rPr>
                <w:rFonts w:eastAsia="Times New Roman" w:cstheme="minorHAnsi"/>
                <w:b/>
                <w:bCs/>
                <w:color w:val="313131"/>
                <w:sz w:val="24"/>
                <w:szCs w:val="21"/>
              </w:rPr>
            </w:pPr>
            <w:r w:rsidRPr="002D2D4E">
              <w:rPr>
                <w:rFonts w:eastAsia="Times New Roman" w:cstheme="minorHAnsi"/>
                <w:b/>
                <w:bCs/>
                <w:color w:val="313131"/>
                <w:sz w:val="24"/>
                <w:szCs w:val="21"/>
              </w:rPr>
              <w:t>Type</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951FDD" w14:textId="77777777" w:rsidR="002D2D4E" w:rsidRPr="002D2D4E" w:rsidRDefault="002D2D4E" w:rsidP="00F0142B">
            <w:pPr>
              <w:spacing w:after="0" w:line="240" w:lineRule="auto"/>
              <w:jc w:val="center"/>
              <w:rPr>
                <w:rFonts w:eastAsia="Times New Roman" w:cstheme="minorHAnsi"/>
                <w:b/>
                <w:bCs/>
                <w:color w:val="313131"/>
                <w:sz w:val="24"/>
                <w:szCs w:val="21"/>
              </w:rPr>
            </w:pPr>
            <w:r w:rsidRPr="002D2D4E">
              <w:rPr>
                <w:rFonts w:eastAsia="Times New Roman" w:cstheme="minorHAnsi"/>
                <w:b/>
                <w:bCs/>
                <w:color w:val="313131"/>
                <w:sz w:val="24"/>
                <w:szCs w:val="21"/>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F44FF5" w14:textId="77777777" w:rsidR="002D2D4E" w:rsidRPr="002D2D4E" w:rsidRDefault="002D2D4E" w:rsidP="00F0142B">
            <w:pPr>
              <w:spacing w:after="0" w:line="240" w:lineRule="auto"/>
              <w:jc w:val="center"/>
              <w:rPr>
                <w:rFonts w:eastAsia="Times New Roman" w:cstheme="minorHAnsi"/>
                <w:b/>
                <w:bCs/>
                <w:color w:val="313131"/>
                <w:sz w:val="24"/>
                <w:szCs w:val="21"/>
              </w:rPr>
            </w:pPr>
            <w:r w:rsidRPr="002D2D4E">
              <w:rPr>
                <w:rFonts w:eastAsia="Times New Roman" w:cstheme="minorHAnsi"/>
                <w:b/>
                <w:bCs/>
                <w:color w:val="313131"/>
                <w:sz w:val="24"/>
                <w:szCs w:val="21"/>
              </w:rPr>
              <w:t>Value range</w:t>
            </w:r>
          </w:p>
        </w:tc>
      </w:tr>
      <w:tr w:rsidR="002D2D4E" w:rsidRPr="002D2D4E" w14:paraId="50AED99F"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4969B"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627B99"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2C5467"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-128 to 127 or 0 to 255</w:t>
            </w:r>
          </w:p>
        </w:tc>
      </w:tr>
      <w:tr w:rsidR="002D2D4E" w:rsidRPr="002D2D4E" w14:paraId="128A3F78"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F794F"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3DAFA7"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887F58"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0 to 255</w:t>
            </w:r>
          </w:p>
        </w:tc>
      </w:tr>
      <w:tr w:rsidR="002D2D4E" w:rsidRPr="002D2D4E" w14:paraId="36FBA793"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B192AB"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48D2E"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8D621"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-128 to 127</w:t>
            </w:r>
          </w:p>
        </w:tc>
      </w:tr>
      <w:tr w:rsidR="002D2D4E" w:rsidRPr="002D2D4E" w14:paraId="0417DE03"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588858" w14:textId="77777777" w:rsidR="002D2D4E" w:rsidRPr="002D2D4E" w:rsidRDefault="002D2D4E" w:rsidP="00F0142B">
            <w:pPr>
              <w:spacing w:after="0" w:line="240" w:lineRule="auto"/>
              <w:jc w:val="center"/>
              <w:rPr>
                <w:rFonts w:eastAsia="Times New Roman" w:cstheme="minorHAnsi"/>
                <w:color w:val="313131"/>
                <w:sz w:val="24"/>
                <w:szCs w:val="21"/>
              </w:rPr>
            </w:pPr>
            <w:proofErr w:type="spellStart"/>
            <w:r w:rsidRPr="002D2D4E">
              <w:rPr>
                <w:rFonts w:eastAsia="Times New Roman" w:cstheme="minorHAnsi"/>
                <w:color w:val="313131"/>
                <w:sz w:val="24"/>
                <w:szCs w:val="21"/>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737EEC"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8ED64"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-32,768 to 32,767 or -2,147,483,648 to 2,147,483,647</w:t>
            </w:r>
          </w:p>
        </w:tc>
      </w:tr>
      <w:tr w:rsidR="002D2D4E" w:rsidRPr="002D2D4E" w14:paraId="2E18364E"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CD3E9"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 xml:space="preserve">unsigned </w:t>
            </w:r>
            <w:proofErr w:type="spellStart"/>
            <w:r w:rsidRPr="002D2D4E">
              <w:rPr>
                <w:rFonts w:eastAsia="Times New Roman" w:cstheme="minorHAnsi"/>
                <w:color w:val="313131"/>
                <w:sz w:val="24"/>
                <w:szCs w:val="21"/>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4A5BAC"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ABC102"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0 to 65,535 or 0 to 4,294,967,295</w:t>
            </w:r>
          </w:p>
        </w:tc>
      </w:tr>
      <w:tr w:rsidR="002D2D4E" w:rsidRPr="002D2D4E" w14:paraId="42BDE6D7"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81A3C"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437012"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2F618A"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-32,768 to 32,767</w:t>
            </w:r>
          </w:p>
        </w:tc>
      </w:tr>
      <w:tr w:rsidR="002D2D4E" w:rsidRPr="002D2D4E" w14:paraId="1F1E8FC5"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D9BAD"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59FFF5"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D381D"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0 to 65,535</w:t>
            </w:r>
          </w:p>
        </w:tc>
      </w:tr>
      <w:tr w:rsidR="002D2D4E" w:rsidRPr="002D2D4E" w14:paraId="2B2F5996"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E4D3C"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65DA60"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777E26"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-2,147,483,648 to 2,147,483,647</w:t>
            </w:r>
          </w:p>
        </w:tc>
      </w:tr>
      <w:tr w:rsidR="002D2D4E" w:rsidRPr="002D2D4E" w14:paraId="298886AC"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CAAE7"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550D5"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7AF152" w14:textId="77777777" w:rsidR="002D2D4E" w:rsidRPr="002D2D4E" w:rsidRDefault="002D2D4E" w:rsidP="00F0142B">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0 to 4,294,967,295</w:t>
            </w:r>
          </w:p>
        </w:tc>
      </w:tr>
    </w:tbl>
    <w:p w14:paraId="75A32A94" w14:textId="77777777" w:rsidR="002D2D4E" w:rsidRPr="00F0142B" w:rsidRDefault="002D2D4E" w:rsidP="00782C69">
      <w:pPr>
        <w:spacing w:after="144" w:line="360" w:lineRule="atLeast"/>
        <w:ind w:left="48" w:right="48"/>
        <w:jc w:val="both"/>
        <w:rPr>
          <w:rFonts w:eastAsia="Times New Roman" w:cstheme="minorHAnsi"/>
          <w:color w:val="000000"/>
          <w:sz w:val="24"/>
          <w:szCs w:val="24"/>
        </w:rPr>
      </w:pPr>
      <w:r w:rsidRPr="00F0142B">
        <w:rPr>
          <w:rFonts w:eastAsia="Times New Roman" w:cstheme="minorHAnsi"/>
          <w:color w:val="000000"/>
          <w:sz w:val="24"/>
          <w:szCs w:val="24"/>
        </w:rPr>
        <w:t xml:space="preserve">To get the exact size of a type or a variable on a </w:t>
      </w:r>
      <w:proofErr w:type="gramStart"/>
      <w:r w:rsidRPr="00F0142B">
        <w:rPr>
          <w:rFonts w:eastAsia="Times New Roman" w:cstheme="minorHAnsi"/>
          <w:color w:val="000000"/>
          <w:sz w:val="24"/>
          <w:szCs w:val="24"/>
        </w:rPr>
        <w:t>particular platform</w:t>
      </w:r>
      <w:proofErr w:type="gramEnd"/>
      <w:r w:rsidRPr="00F0142B">
        <w:rPr>
          <w:rFonts w:eastAsia="Times New Roman" w:cstheme="minorHAnsi"/>
          <w:color w:val="000000"/>
          <w:sz w:val="24"/>
          <w:szCs w:val="24"/>
        </w:rPr>
        <w:t>, you can use the </w:t>
      </w:r>
      <w:proofErr w:type="spellStart"/>
      <w:r w:rsidRPr="00F0142B">
        <w:rPr>
          <w:rFonts w:eastAsia="Times New Roman" w:cstheme="minorHAnsi"/>
          <w:b/>
          <w:bCs/>
          <w:color w:val="000000"/>
          <w:sz w:val="24"/>
          <w:szCs w:val="24"/>
        </w:rPr>
        <w:t>sizeof</w:t>
      </w:r>
      <w:proofErr w:type="spellEnd"/>
      <w:r w:rsidRPr="00F0142B">
        <w:rPr>
          <w:rFonts w:eastAsia="Times New Roman" w:cstheme="minorHAnsi"/>
          <w:color w:val="000000"/>
          <w:sz w:val="24"/>
          <w:szCs w:val="24"/>
        </w:rPr>
        <w:t> operator. The expressions </w:t>
      </w:r>
      <w:proofErr w:type="spellStart"/>
      <w:r w:rsidRPr="00F0142B">
        <w:rPr>
          <w:rFonts w:eastAsia="Times New Roman" w:cstheme="minorHAnsi"/>
          <w:i/>
          <w:iCs/>
          <w:color w:val="000000"/>
          <w:sz w:val="24"/>
          <w:szCs w:val="24"/>
        </w:rPr>
        <w:t>sizeof</w:t>
      </w:r>
      <w:proofErr w:type="spellEnd"/>
      <w:r w:rsidRPr="00F0142B">
        <w:rPr>
          <w:rFonts w:eastAsia="Times New Roman" w:cstheme="minorHAnsi"/>
          <w:i/>
          <w:iCs/>
          <w:color w:val="000000"/>
          <w:sz w:val="24"/>
          <w:szCs w:val="24"/>
        </w:rPr>
        <w:t>(type)</w:t>
      </w:r>
      <w:r w:rsidRPr="00F0142B">
        <w:rPr>
          <w:rFonts w:eastAsia="Times New Roman" w:cstheme="minorHAnsi"/>
          <w:color w:val="000000"/>
          <w:sz w:val="24"/>
          <w:szCs w:val="24"/>
        </w:rPr>
        <w:t xml:space="preserve"> yields the storage size of the object or type in bytes. Given below is an example to get the size of </w:t>
      </w:r>
      <w:proofErr w:type="spellStart"/>
      <w:r w:rsidRPr="00F0142B">
        <w:rPr>
          <w:rFonts w:eastAsia="Times New Roman" w:cstheme="minorHAnsi"/>
          <w:color w:val="000000"/>
          <w:sz w:val="24"/>
          <w:szCs w:val="24"/>
        </w:rPr>
        <w:t>int</w:t>
      </w:r>
      <w:proofErr w:type="spellEnd"/>
      <w:r w:rsidRPr="00F0142B">
        <w:rPr>
          <w:rFonts w:eastAsia="Times New Roman" w:cstheme="minorHAnsi"/>
          <w:color w:val="000000"/>
          <w:sz w:val="24"/>
          <w:szCs w:val="24"/>
        </w:rPr>
        <w:t xml:space="preserve"> type on any machine −</w:t>
      </w:r>
    </w:p>
    <w:p w14:paraId="4AED09ED" w14:textId="7E86D4F7" w:rsidR="0082123E" w:rsidRPr="006155C0" w:rsidRDefault="002D2D4E" w:rsidP="006155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0"/>
        </w:rPr>
      </w:pPr>
      <w:r w:rsidRPr="0082123E">
        <w:rPr>
          <w:rFonts w:eastAsia="Times New Roman" w:cstheme="minorHAnsi"/>
          <w:color w:val="313131"/>
          <w:sz w:val="24"/>
          <w:szCs w:val="20"/>
        </w:rPr>
        <w:t xml:space="preserve">   </w:t>
      </w:r>
      <w:proofErr w:type="spellStart"/>
      <w:proofErr w:type="gramStart"/>
      <w:r w:rsidRPr="0082123E">
        <w:rPr>
          <w:rFonts w:eastAsia="Times New Roman" w:cstheme="minorHAnsi"/>
          <w:color w:val="313131"/>
          <w:sz w:val="24"/>
          <w:szCs w:val="20"/>
        </w:rPr>
        <w:t>printf</w:t>
      </w:r>
      <w:proofErr w:type="spellEnd"/>
      <w:r w:rsidRPr="0082123E">
        <w:rPr>
          <w:rFonts w:eastAsia="Times New Roman" w:cstheme="minorHAnsi"/>
          <w:color w:val="666600"/>
          <w:sz w:val="24"/>
          <w:szCs w:val="20"/>
        </w:rPr>
        <w:t>(</w:t>
      </w:r>
      <w:proofErr w:type="gramEnd"/>
      <w:r w:rsidRPr="0082123E">
        <w:rPr>
          <w:rFonts w:eastAsia="Times New Roman" w:cstheme="minorHAnsi"/>
          <w:color w:val="008800"/>
          <w:sz w:val="24"/>
          <w:szCs w:val="20"/>
        </w:rPr>
        <w:t xml:space="preserve">"Storage size for </w:t>
      </w:r>
      <w:proofErr w:type="spellStart"/>
      <w:r w:rsidRPr="0082123E">
        <w:rPr>
          <w:rFonts w:eastAsia="Times New Roman" w:cstheme="minorHAnsi"/>
          <w:color w:val="008800"/>
          <w:sz w:val="24"/>
          <w:szCs w:val="20"/>
        </w:rPr>
        <w:t>int</w:t>
      </w:r>
      <w:proofErr w:type="spellEnd"/>
      <w:r w:rsidRPr="0082123E">
        <w:rPr>
          <w:rFonts w:eastAsia="Times New Roman" w:cstheme="minorHAnsi"/>
          <w:color w:val="008800"/>
          <w:sz w:val="24"/>
          <w:szCs w:val="20"/>
        </w:rPr>
        <w:t xml:space="preserve"> : %d \n"</w:t>
      </w:r>
      <w:r w:rsidRPr="0082123E">
        <w:rPr>
          <w:rFonts w:eastAsia="Times New Roman" w:cstheme="minorHAnsi"/>
          <w:color w:val="666600"/>
          <w:sz w:val="24"/>
          <w:szCs w:val="20"/>
        </w:rPr>
        <w:t>,</w:t>
      </w:r>
      <w:r w:rsidRPr="0082123E">
        <w:rPr>
          <w:rFonts w:eastAsia="Times New Roman" w:cstheme="minorHAnsi"/>
          <w:color w:val="313131"/>
          <w:sz w:val="24"/>
          <w:szCs w:val="20"/>
        </w:rPr>
        <w:t xml:space="preserve"> </w:t>
      </w:r>
      <w:proofErr w:type="spellStart"/>
      <w:r w:rsidRPr="0082123E">
        <w:rPr>
          <w:rFonts w:eastAsia="Times New Roman" w:cstheme="minorHAnsi"/>
          <w:color w:val="000088"/>
          <w:sz w:val="24"/>
          <w:szCs w:val="20"/>
        </w:rPr>
        <w:t>sizeof</w:t>
      </w:r>
      <w:proofErr w:type="spellEnd"/>
      <w:r w:rsidRPr="0082123E">
        <w:rPr>
          <w:rFonts w:eastAsia="Times New Roman" w:cstheme="minorHAnsi"/>
          <w:color w:val="666600"/>
          <w:sz w:val="24"/>
          <w:szCs w:val="20"/>
        </w:rPr>
        <w:t>(</w:t>
      </w:r>
      <w:proofErr w:type="spellStart"/>
      <w:r w:rsidRPr="0082123E">
        <w:rPr>
          <w:rFonts w:eastAsia="Times New Roman" w:cstheme="minorHAnsi"/>
          <w:color w:val="000088"/>
          <w:sz w:val="24"/>
          <w:szCs w:val="20"/>
        </w:rPr>
        <w:t>int</w:t>
      </w:r>
      <w:proofErr w:type="spellEnd"/>
      <w:r w:rsidRPr="0082123E">
        <w:rPr>
          <w:rFonts w:eastAsia="Times New Roman" w:cstheme="minorHAnsi"/>
          <w:color w:val="666600"/>
          <w:sz w:val="24"/>
          <w:szCs w:val="20"/>
        </w:rPr>
        <w:t>));</w:t>
      </w:r>
    </w:p>
    <w:p w14:paraId="5C6344AD" w14:textId="0D6A87EB" w:rsidR="002D2D4E" w:rsidRPr="00B051D6" w:rsidRDefault="002D2D4E" w:rsidP="00B051D6">
      <w:pPr>
        <w:pStyle w:val="ListParagraph"/>
        <w:numPr>
          <w:ilvl w:val="0"/>
          <w:numId w:val="11"/>
        </w:numPr>
        <w:spacing w:before="48" w:after="48" w:line="360" w:lineRule="atLeast"/>
        <w:ind w:right="48"/>
        <w:outlineLvl w:val="1"/>
        <w:rPr>
          <w:rFonts w:eastAsia="Times New Roman" w:cstheme="minorHAnsi"/>
          <w:b/>
          <w:color w:val="121214"/>
          <w:spacing w:val="-15"/>
          <w:sz w:val="32"/>
          <w:szCs w:val="41"/>
        </w:rPr>
      </w:pPr>
      <w:r w:rsidRPr="00B051D6">
        <w:rPr>
          <w:rFonts w:eastAsia="Times New Roman" w:cstheme="minorHAnsi"/>
          <w:b/>
          <w:color w:val="121214"/>
          <w:spacing w:val="-15"/>
          <w:sz w:val="32"/>
          <w:szCs w:val="41"/>
        </w:rPr>
        <w:lastRenderedPageBreak/>
        <w:t>Floating-Point Types</w:t>
      </w:r>
    </w:p>
    <w:p w14:paraId="674E94AF" w14:textId="77777777" w:rsidR="002D2D4E" w:rsidRPr="006155C0" w:rsidRDefault="002D2D4E" w:rsidP="002D2D4E">
      <w:pPr>
        <w:spacing w:after="144" w:line="360" w:lineRule="atLeast"/>
        <w:ind w:left="48" w:right="48"/>
        <w:jc w:val="both"/>
        <w:rPr>
          <w:rFonts w:eastAsia="Times New Roman" w:cstheme="minorHAnsi"/>
          <w:color w:val="000000"/>
          <w:sz w:val="24"/>
          <w:szCs w:val="24"/>
        </w:rPr>
      </w:pPr>
      <w:r w:rsidRPr="006155C0">
        <w:rPr>
          <w:rFonts w:eastAsia="Times New Roman" w:cstheme="minorHAnsi"/>
          <w:color w:val="000000"/>
          <w:sz w:val="24"/>
          <w:szCs w:val="24"/>
        </w:rPr>
        <w:t>The following table provide the details of standard floating-point types with storage sizes and value ranges and their precision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8"/>
        <w:gridCol w:w="1761"/>
        <w:gridCol w:w="3158"/>
        <w:gridCol w:w="2423"/>
      </w:tblGrid>
      <w:tr w:rsidR="002D2D4E" w:rsidRPr="002D2D4E" w14:paraId="59597A7A"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AAF6BC" w14:textId="77777777" w:rsidR="002D2D4E" w:rsidRPr="002D2D4E" w:rsidRDefault="002D2D4E" w:rsidP="006155C0">
            <w:pPr>
              <w:spacing w:after="0" w:line="240" w:lineRule="auto"/>
              <w:jc w:val="center"/>
              <w:rPr>
                <w:rFonts w:eastAsia="Times New Roman" w:cstheme="minorHAnsi"/>
                <w:b/>
                <w:bCs/>
                <w:color w:val="313131"/>
                <w:sz w:val="24"/>
                <w:szCs w:val="21"/>
              </w:rPr>
            </w:pPr>
            <w:r w:rsidRPr="002D2D4E">
              <w:rPr>
                <w:rFonts w:eastAsia="Times New Roman" w:cstheme="minorHAnsi"/>
                <w:b/>
                <w:bCs/>
                <w:color w:val="313131"/>
                <w:sz w:val="24"/>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C8591F" w14:textId="77777777" w:rsidR="002D2D4E" w:rsidRPr="002D2D4E" w:rsidRDefault="002D2D4E" w:rsidP="006155C0">
            <w:pPr>
              <w:spacing w:after="0" w:line="240" w:lineRule="auto"/>
              <w:jc w:val="center"/>
              <w:rPr>
                <w:rFonts w:eastAsia="Times New Roman" w:cstheme="minorHAnsi"/>
                <w:b/>
                <w:bCs/>
                <w:color w:val="313131"/>
                <w:sz w:val="24"/>
                <w:szCs w:val="21"/>
              </w:rPr>
            </w:pPr>
            <w:r w:rsidRPr="002D2D4E">
              <w:rPr>
                <w:rFonts w:eastAsia="Times New Roman" w:cstheme="minorHAnsi"/>
                <w:b/>
                <w:bCs/>
                <w:color w:val="313131"/>
                <w:sz w:val="24"/>
                <w:szCs w:val="21"/>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0FD767" w14:textId="77777777" w:rsidR="002D2D4E" w:rsidRPr="002D2D4E" w:rsidRDefault="002D2D4E" w:rsidP="006155C0">
            <w:pPr>
              <w:spacing w:after="0" w:line="240" w:lineRule="auto"/>
              <w:jc w:val="center"/>
              <w:rPr>
                <w:rFonts w:eastAsia="Times New Roman" w:cstheme="minorHAnsi"/>
                <w:b/>
                <w:bCs/>
                <w:color w:val="313131"/>
                <w:sz w:val="24"/>
                <w:szCs w:val="21"/>
              </w:rPr>
            </w:pPr>
            <w:r w:rsidRPr="002D2D4E">
              <w:rPr>
                <w:rFonts w:eastAsia="Times New Roman" w:cstheme="minorHAnsi"/>
                <w:b/>
                <w:bCs/>
                <w:color w:val="313131"/>
                <w:sz w:val="24"/>
                <w:szCs w:val="21"/>
              </w:rPr>
              <w:t>Value range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C7356E" w14:textId="77777777" w:rsidR="002D2D4E" w:rsidRPr="002D2D4E" w:rsidRDefault="002D2D4E" w:rsidP="006155C0">
            <w:pPr>
              <w:spacing w:after="0" w:line="240" w:lineRule="auto"/>
              <w:jc w:val="center"/>
              <w:rPr>
                <w:rFonts w:eastAsia="Times New Roman" w:cstheme="minorHAnsi"/>
                <w:b/>
                <w:bCs/>
                <w:color w:val="313131"/>
                <w:sz w:val="24"/>
                <w:szCs w:val="21"/>
              </w:rPr>
            </w:pPr>
            <w:r w:rsidRPr="002D2D4E">
              <w:rPr>
                <w:rFonts w:eastAsia="Times New Roman" w:cstheme="minorHAnsi"/>
                <w:b/>
                <w:bCs/>
                <w:color w:val="313131"/>
                <w:sz w:val="24"/>
                <w:szCs w:val="21"/>
              </w:rPr>
              <w:t>Precision</w:t>
            </w:r>
          </w:p>
        </w:tc>
      </w:tr>
      <w:tr w:rsidR="002D2D4E" w:rsidRPr="002D2D4E" w14:paraId="7844986F"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C9008"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EE6A75"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 xml:space="preserve">4 </w:t>
            </w:r>
            <w:proofErr w:type="gramStart"/>
            <w:r w:rsidRPr="002D2D4E">
              <w:rPr>
                <w:rFonts w:eastAsia="Times New Roman" w:cstheme="minorHAnsi"/>
                <w:color w:val="313131"/>
                <w:sz w:val="24"/>
                <w:szCs w:val="21"/>
              </w:rPr>
              <w:t>byte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76E564"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1.2E-38 to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B13D5"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6 decimal places</w:t>
            </w:r>
          </w:p>
        </w:tc>
      </w:tr>
      <w:tr w:rsidR="002D2D4E" w:rsidRPr="002D2D4E" w14:paraId="34E28FD9"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8D428"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FE9DB"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 xml:space="preserve">8 </w:t>
            </w:r>
            <w:proofErr w:type="gramStart"/>
            <w:r w:rsidRPr="002D2D4E">
              <w:rPr>
                <w:rFonts w:eastAsia="Times New Roman" w:cstheme="minorHAnsi"/>
                <w:color w:val="313131"/>
                <w:sz w:val="24"/>
                <w:szCs w:val="21"/>
              </w:rPr>
              <w:t>byte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8B62FC"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2.3E-308 to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610AA7"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15 decimal places</w:t>
            </w:r>
          </w:p>
        </w:tc>
      </w:tr>
      <w:tr w:rsidR="002D2D4E" w:rsidRPr="002D2D4E" w14:paraId="2E7D7C29" w14:textId="77777777" w:rsidTr="002D2D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53B57"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26BB2"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 xml:space="preserve">10 </w:t>
            </w:r>
            <w:proofErr w:type="gramStart"/>
            <w:r w:rsidRPr="002D2D4E">
              <w:rPr>
                <w:rFonts w:eastAsia="Times New Roman" w:cstheme="minorHAnsi"/>
                <w:color w:val="313131"/>
                <w:sz w:val="24"/>
                <w:szCs w:val="21"/>
              </w:rPr>
              <w:t>byte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A6581"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3.4E-4932 to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4D789" w14:textId="77777777" w:rsidR="002D2D4E" w:rsidRPr="002D2D4E" w:rsidRDefault="002D2D4E" w:rsidP="006155C0">
            <w:pPr>
              <w:spacing w:after="0" w:line="240" w:lineRule="auto"/>
              <w:jc w:val="center"/>
              <w:rPr>
                <w:rFonts w:eastAsia="Times New Roman" w:cstheme="minorHAnsi"/>
                <w:color w:val="313131"/>
                <w:sz w:val="24"/>
                <w:szCs w:val="21"/>
              </w:rPr>
            </w:pPr>
            <w:r w:rsidRPr="002D2D4E">
              <w:rPr>
                <w:rFonts w:eastAsia="Times New Roman" w:cstheme="minorHAnsi"/>
                <w:color w:val="313131"/>
                <w:sz w:val="24"/>
                <w:szCs w:val="21"/>
              </w:rPr>
              <w:t>19 decimal places</w:t>
            </w:r>
          </w:p>
        </w:tc>
      </w:tr>
    </w:tbl>
    <w:p w14:paraId="2B787984" w14:textId="1F10FF1F" w:rsidR="002D2D4E" w:rsidRPr="0082123E" w:rsidRDefault="002D2D4E" w:rsidP="001524A6">
      <w:pPr>
        <w:rPr>
          <w:rFonts w:cstheme="minorHAnsi"/>
          <w:sz w:val="28"/>
        </w:rPr>
      </w:pPr>
    </w:p>
    <w:p w14:paraId="6FB12B94" w14:textId="687C37A5" w:rsidR="002D2D4E" w:rsidRPr="006155C0" w:rsidRDefault="002D2D4E" w:rsidP="00AC17CD">
      <w:pPr>
        <w:pStyle w:val="Heading2"/>
        <w:numPr>
          <w:ilvl w:val="0"/>
          <w:numId w:val="5"/>
        </w:numPr>
        <w:shd w:val="clear" w:color="auto" w:fill="FFFFFF"/>
        <w:spacing w:before="192" w:beforeAutospacing="0" w:after="108" w:afterAutospacing="0"/>
        <w:rPr>
          <w:rFonts w:asciiTheme="minorHAnsi" w:hAnsiTheme="minorHAnsi" w:cstheme="minorHAnsi"/>
          <w:color w:val="252830"/>
          <w:sz w:val="32"/>
          <w:szCs w:val="46"/>
        </w:rPr>
      </w:pPr>
      <w:r w:rsidRPr="006155C0">
        <w:rPr>
          <w:rFonts w:asciiTheme="minorHAnsi" w:hAnsiTheme="minorHAnsi" w:cstheme="minorHAnsi"/>
          <w:color w:val="252830"/>
          <w:sz w:val="32"/>
          <w:szCs w:val="46"/>
        </w:rPr>
        <w:t>Variables</w:t>
      </w:r>
    </w:p>
    <w:p w14:paraId="7AE1BD61" w14:textId="77777777" w:rsidR="002D2D4E" w:rsidRPr="0082123E" w:rsidRDefault="002D2D4E" w:rsidP="00782C69">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In programming, a variable is a container (storage area) to hold data.</w:t>
      </w:r>
    </w:p>
    <w:p w14:paraId="412B32BE" w14:textId="77777777" w:rsidR="002D2D4E" w:rsidRPr="0082123E" w:rsidRDefault="002D2D4E" w:rsidP="00782C69">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To indicate the storage area, each variable should be given a unique name (</w:t>
      </w:r>
      <w:hyperlink r:id="rId9" w:tooltip="C Identifiers" w:history="1">
        <w:r w:rsidRPr="0082123E">
          <w:rPr>
            <w:rStyle w:val="Hyperlink"/>
            <w:rFonts w:asciiTheme="minorHAnsi" w:hAnsiTheme="minorHAnsi" w:cstheme="minorHAnsi"/>
            <w:color w:val="2B6DAD"/>
            <w:sz w:val="28"/>
          </w:rPr>
          <w:t>identifier</w:t>
        </w:r>
      </w:hyperlink>
      <w:r w:rsidRPr="0082123E">
        <w:rPr>
          <w:rFonts w:asciiTheme="minorHAnsi" w:hAnsiTheme="minorHAnsi" w:cstheme="minorHAnsi"/>
          <w:color w:val="252830"/>
          <w:sz w:val="28"/>
        </w:rPr>
        <w:t>). Variable names are just the symbolic representation of a memory location. For example:</w:t>
      </w:r>
    </w:p>
    <w:p w14:paraId="31466A48" w14:textId="77777777" w:rsidR="002D2D4E" w:rsidRPr="0082123E" w:rsidRDefault="002D2D4E" w:rsidP="00782C69">
      <w:pPr>
        <w:pStyle w:val="HTMLPreformatted"/>
        <w:pBdr>
          <w:top w:val="single" w:sz="6" w:space="11" w:color="EAEAEC"/>
          <w:left w:val="single" w:sz="6" w:space="14" w:color="EAEAEC"/>
          <w:bottom w:val="single" w:sz="6" w:space="11" w:color="EAEAEC"/>
          <w:right w:val="single" w:sz="6" w:space="14" w:color="EAEAEC"/>
        </w:pBdr>
        <w:shd w:val="clear" w:color="auto" w:fill="F6F6F6"/>
        <w:jc w:val="both"/>
        <w:rPr>
          <w:rFonts w:asciiTheme="minorHAnsi" w:hAnsiTheme="minorHAnsi" w:cstheme="minorHAnsi"/>
          <w:color w:val="252830"/>
          <w:sz w:val="28"/>
          <w:szCs w:val="23"/>
        </w:rPr>
      </w:pPr>
      <w:proofErr w:type="spellStart"/>
      <w:r w:rsidRPr="0082123E">
        <w:rPr>
          <w:rFonts w:asciiTheme="minorHAnsi" w:hAnsiTheme="minorHAnsi" w:cstheme="minorHAnsi"/>
          <w:color w:val="252830"/>
          <w:sz w:val="28"/>
          <w:szCs w:val="23"/>
        </w:rPr>
        <w:t>int</w:t>
      </w:r>
      <w:proofErr w:type="spellEnd"/>
      <w:r w:rsidRPr="0082123E">
        <w:rPr>
          <w:rFonts w:asciiTheme="minorHAnsi" w:hAnsiTheme="minorHAnsi" w:cstheme="minorHAnsi"/>
          <w:color w:val="252830"/>
          <w:sz w:val="28"/>
          <w:szCs w:val="23"/>
        </w:rPr>
        <w:t xml:space="preserve"> </w:t>
      </w:r>
      <w:proofErr w:type="spellStart"/>
      <w:r w:rsidRPr="0082123E">
        <w:rPr>
          <w:rFonts w:asciiTheme="minorHAnsi" w:hAnsiTheme="minorHAnsi" w:cstheme="minorHAnsi"/>
          <w:color w:val="252830"/>
          <w:sz w:val="28"/>
          <w:szCs w:val="23"/>
        </w:rPr>
        <w:t>playerScore</w:t>
      </w:r>
      <w:proofErr w:type="spellEnd"/>
      <w:r w:rsidRPr="0082123E">
        <w:rPr>
          <w:rFonts w:asciiTheme="minorHAnsi" w:hAnsiTheme="minorHAnsi" w:cstheme="minorHAnsi"/>
          <w:color w:val="252830"/>
          <w:sz w:val="28"/>
          <w:szCs w:val="23"/>
        </w:rPr>
        <w:t xml:space="preserve"> = 95;</w:t>
      </w:r>
    </w:p>
    <w:p w14:paraId="75681C07" w14:textId="77777777" w:rsidR="002D2D4E" w:rsidRPr="0082123E" w:rsidRDefault="002D2D4E" w:rsidP="00782C69">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Here,</w:t>
      </w:r>
      <w:r w:rsidRPr="0082123E">
        <w:rPr>
          <w:rStyle w:val="apple-converted-space"/>
          <w:rFonts w:asciiTheme="minorHAnsi" w:hAnsiTheme="minorHAnsi" w:cstheme="minorHAnsi"/>
          <w:color w:val="252830"/>
          <w:sz w:val="28"/>
        </w:rPr>
        <w:t> </w:t>
      </w:r>
      <w:proofErr w:type="spellStart"/>
      <w:r w:rsidRPr="0082123E">
        <w:rPr>
          <w:rStyle w:val="HTMLVariable"/>
          <w:rFonts w:asciiTheme="minorHAnsi" w:hAnsiTheme="minorHAnsi" w:cstheme="minorHAnsi"/>
          <w:i w:val="0"/>
          <w:iCs w:val="0"/>
          <w:color w:val="252830"/>
          <w:szCs w:val="21"/>
          <w:shd w:val="clear" w:color="auto" w:fill="EFF0F1"/>
        </w:rPr>
        <w:t>playerScore</w:t>
      </w:r>
      <w:proofErr w:type="spellEnd"/>
      <w:r w:rsidRPr="0082123E">
        <w:rPr>
          <w:rStyle w:val="apple-converted-space"/>
          <w:rFonts w:asciiTheme="minorHAnsi" w:hAnsiTheme="minorHAnsi" w:cstheme="minorHAnsi"/>
          <w:color w:val="252830"/>
          <w:sz w:val="28"/>
        </w:rPr>
        <w:t> </w:t>
      </w:r>
      <w:r w:rsidRPr="0082123E">
        <w:rPr>
          <w:rFonts w:asciiTheme="minorHAnsi" w:hAnsiTheme="minorHAnsi" w:cstheme="minorHAnsi"/>
          <w:color w:val="252830"/>
          <w:sz w:val="28"/>
        </w:rPr>
        <w:t>is a variable of integer type. The variable is assigned value: 95.</w:t>
      </w:r>
    </w:p>
    <w:p w14:paraId="36082A83" w14:textId="77777777" w:rsidR="002D2D4E" w:rsidRPr="0082123E" w:rsidRDefault="002D2D4E" w:rsidP="00782C69">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The value of a variable can be changed, hence the name 'variable'.</w:t>
      </w:r>
    </w:p>
    <w:p w14:paraId="7253A1B4" w14:textId="77777777" w:rsidR="002D2D4E" w:rsidRPr="0082123E" w:rsidRDefault="002D2D4E" w:rsidP="00782C69">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 xml:space="preserve">In C programming, you </w:t>
      </w:r>
      <w:proofErr w:type="gramStart"/>
      <w:r w:rsidRPr="0082123E">
        <w:rPr>
          <w:rFonts w:asciiTheme="minorHAnsi" w:hAnsiTheme="minorHAnsi" w:cstheme="minorHAnsi"/>
          <w:color w:val="252830"/>
          <w:sz w:val="28"/>
        </w:rPr>
        <w:t>have to</w:t>
      </w:r>
      <w:proofErr w:type="gramEnd"/>
      <w:r w:rsidRPr="0082123E">
        <w:rPr>
          <w:rFonts w:asciiTheme="minorHAnsi" w:hAnsiTheme="minorHAnsi" w:cstheme="minorHAnsi"/>
          <w:color w:val="252830"/>
          <w:sz w:val="28"/>
        </w:rPr>
        <w:t xml:space="preserve"> declare a variable before you can use it.</w:t>
      </w:r>
    </w:p>
    <w:p w14:paraId="0D6F667D" w14:textId="77777777" w:rsidR="002D2D4E" w:rsidRPr="0082123E" w:rsidRDefault="002D2D4E" w:rsidP="002D2D4E">
      <w:pPr>
        <w:pStyle w:val="Heading3"/>
        <w:shd w:val="clear" w:color="auto" w:fill="FFFFFF"/>
        <w:spacing w:before="192" w:beforeAutospacing="0" w:after="84" w:afterAutospacing="0"/>
        <w:rPr>
          <w:rFonts w:asciiTheme="minorHAnsi" w:hAnsiTheme="minorHAnsi" w:cstheme="minorHAnsi"/>
          <w:color w:val="252830"/>
          <w:sz w:val="42"/>
          <w:szCs w:val="38"/>
        </w:rPr>
      </w:pPr>
      <w:r w:rsidRPr="0082123E">
        <w:rPr>
          <w:rFonts w:asciiTheme="minorHAnsi" w:hAnsiTheme="minorHAnsi" w:cstheme="minorHAnsi"/>
          <w:color w:val="252830"/>
          <w:sz w:val="42"/>
          <w:szCs w:val="38"/>
        </w:rPr>
        <w:t>Rules for naming a variable in C</w:t>
      </w:r>
    </w:p>
    <w:p w14:paraId="05BB72B3" w14:textId="77777777" w:rsidR="002D2D4E" w:rsidRPr="0082123E" w:rsidRDefault="002D2D4E" w:rsidP="006155C0">
      <w:pPr>
        <w:numPr>
          <w:ilvl w:val="0"/>
          <w:numId w:val="3"/>
        </w:numPr>
        <w:shd w:val="clear" w:color="auto" w:fill="FFFFFF"/>
        <w:spacing w:before="100" w:beforeAutospacing="1" w:after="100" w:afterAutospacing="1" w:line="240" w:lineRule="auto"/>
        <w:jc w:val="both"/>
        <w:rPr>
          <w:rFonts w:cstheme="minorHAnsi"/>
          <w:color w:val="252830"/>
          <w:sz w:val="28"/>
          <w:szCs w:val="24"/>
        </w:rPr>
      </w:pPr>
      <w:r w:rsidRPr="0082123E">
        <w:rPr>
          <w:rFonts w:cstheme="minorHAnsi"/>
          <w:color w:val="252830"/>
          <w:sz w:val="26"/>
        </w:rPr>
        <w:t>A variable name can have letters (both uppercase and lowercase letters), digits and underscore only.</w:t>
      </w:r>
    </w:p>
    <w:p w14:paraId="032BF3BB" w14:textId="77777777" w:rsidR="002D2D4E" w:rsidRPr="0082123E" w:rsidRDefault="002D2D4E" w:rsidP="006155C0">
      <w:pPr>
        <w:numPr>
          <w:ilvl w:val="0"/>
          <w:numId w:val="3"/>
        </w:numPr>
        <w:shd w:val="clear" w:color="auto" w:fill="FFFFFF"/>
        <w:spacing w:before="100" w:beforeAutospacing="1" w:after="100" w:afterAutospacing="1" w:line="240" w:lineRule="auto"/>
        <w:jc w:val="both"/>
        <w:rPr>
          <w:rFonts w:cstheme="minorHAnsi"/>
          <w:color w:val="252830"/>
          <w:sz w:val="26"/>
        </w:rPr>
      </w:pPr>
      <w:r w:rsidRPr="0082123E">
        <w:rPr>
          <w:rFonts w:cstheme="minorHAnsi"/>
          <w:color w:val="252830"/>
          <w:sz w:val="26"/>
        </w:rPr>
        <w:t>The first letter of a variable should be either a letter or an underscore. However, it is discouraged to start variable name with an underscore. It is because variable name that starts with an underscore can conflict with system name and may cause error.</w:t>
      </w:r>
    </w:p>
    <w:p w14:paraId="4831F0F9" w14:textId="77777777" w:rsidR="002D2D4E" w:rsidRPr="0082123E" w:rsidRDefault="002D2D4E" w:rsidP="006155C0">
      <w:pPr>
        <w:numPr>
          <w:ilvl w:val="0"/>
          <w:numId w:val="3"/>
        </w:numPr>
        <w:shd w:val="clear" w:color="auto" w:fill="FFFFFF"/>
        <w:spacing w:before="100" w:beforeAutospacing="1" w:after="100" w:afterAutospacing="1" w:line="240" w:lineRule="auto"/>
        <w:jc w:val="both"/>
        <w:rPr>
          <w:rFonts w:cstheme="minorHAnsi"/>
          <w:color w:val="252830"/>
          <w:sz w:val="26"/>
        </w:rPr>
      </w:pPr>
      <w:r w:rsidRPr="0082123E">
        <w:rPr>
          <w:rFonts w:cstheme="minorHAnsi"/>
          <w:color w:val="252830"/>
          <w:sz w:val="26"/>
        </w:rPr>
        <w:t>There is no rule on how long a variable can be. However, only the first 31 characters of a variable are checked by the compiler. So, the first 31 letters of two variables in a program should be different.</w:t>
      </w:r>
    </w:p>
    <w:p w14:paraId="3EF66876" w14:textId="77777777" w:rsidR="002D2D4E" w:rsidRPr="0082123E" w:rsidRDefault="002D2D4E" w:rsidP="006155C0">
      <w:pPr>
        <w:pStyle w:val="NormalWeb"/>
        <w:shd w:val="clear" w:color="auto" w:fill="FFFFFF"/>
        <w:spacing w:after="336"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C is a strongly typed language. What this means it that, the type of a variable cannot be changed.</w:t>
      </w:r>
    </w:p>
    <w:p w14:paraId="045D8F87" w14:textId="77777777" w:rsidR="006155C0" w:rsidRDefault="006155C0" w:rsidP="002D2D4E">
      <w:pPr>
        <w:pStyle w:val="Heading2"/>
        <w:shd w:val="clear" w:color="auto" w:fill="FFFFFF"/>
        <w:spacing w:before="192" w:beforeAutospacing="0" w:after="108" w:afterAutospacing="0"/>
        <w:rPr>
          <w:rFonts w:asciiTheme="minorHAnsi" w:hAnsiTheme="minorHAnsi" w:cstheme="minorHAnsi"/>
          <w:color w:val="252830"/>
          <w:szCs w:val="46"/>
        </w:rPr>
      </w:pPr>
    </w:p>
    <w:p w14:paraId="6E0E342D" w14:textId="5D32E3E4" w:rsidR="002D2D4E" w:rsidRPr="006155C0" w:rsidRDefault="002D2D4E" w:rsidP="006155C0">
      <w:pPr>
        <w:pStyle w:val="Heading2"/>
        <w:shd w:val="clear" w:color="auto" w:fill="FFFFFF"/>
        <w:spacing w:before="0" w:beforeAutospacing="0" w:after="0" w:afterAutospacing="0"/>
        <w:jc w:val="both"/>
        <w:rPr>
          <w:rFonts w:asciiTheme="minorHAnsi" w:hAnsiTheme="minorHAnsi" w:cstheme="minorHAnsi"/>
          <w:color w:val="252830"/>
          <w:szCs w:val="46"/>
        </w:rPr>
      </w:pPr>
      <w:r w:rsidRPr="006155C0">
        <w:rPr>
          <w:rFonts w:asciiTheme="minorHAnsi" w:hAnsiTheme="minorHAnsi" w:cstheme="minorHAnsi"/>
          <w:color w:val="252830"/>
          <w:szCs w:val="46"/>
        </w:rPr>
        <w:lastRenderedPageBreak/>
        <w:t>Constants</w:t>
      </w:r>
    </w:p>
    <w:p w14:paraId="31F491D8" w14:textId="77777777" w:rsidR="002D2D4E" w:rsidRPr="0082123E" w:rsidRDefault="002D2D4E" w:rsidP="006155C0">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A constant is a value or an identifier whose value cannot be altered in a program. For example: 1, 2.5, "C programming is easy", etc.</w:t>
      </w:r>
    </w:p>
    <w:p w14:paraId="0E8BC9BD" w14:textId="12692515" w:rsidR="002D2D4E" w:rsidRDefault="002D2D4E" w:rsidP="006155C0">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As mentioned, an identifier also can be defined as a constant.</w:t>
      </w:r>
    </w:p>
    <w:p w14:paraId="66C04E00" w14:textId="77777777" w:rsidR="006155C0" w:rsidRDefault="006155C0" w:rsidP="006155C0">
      <w:pPr>
        <w:pStyle w:val="NormalWeb"/>
        <w:shd w:val="clear" w:color="auto" w:fill="FFFFFF"/>
        <w:spacing w:before="0" w:beforeAutospacing="0" w:after="0" w:afterAutospacing="0"/>
        <w:jc w:val="both"/>
        <w:rPr>
          <w:rFonts w:asciiTheme="minorHAnsi" w:hAnsiTheme="minorHAnsi" w:cstheme="minorHAnsi"/>
          <w:color w:val="252830"/>
          <w:sz w:val="28"/>
        </w:rPr>
      </w:pPr>
    </w:p>
    <w:p w14:paraId="266F34F7" w14:textId="00A61C10" w:rsidR="005C5629" w:rsidRDefault="005C5629" w:rsidP="006155C0">
      <w:pPr>
        <w:pStyle w:val="NormalWeb"/>
        <w:shd w:val="clear" w:color="auto" w:fill="FFFFFF"/>
        <w:spacing w:before="0" w:beforeAutospacing="0" w:after="0" w:afterAutospacing="0"/>
        <w:jc w:val="both"/>
        <w:rPr>
          <w:rFonts w:asciiTheme="minorHAnsi" w:eastAsiaTheme="minorHAnsi" w:hAnsiTheme="minorHAnsi" w:cstheme="minorHAnsi"/>
          <w:color w:val="000000"/>
          <w:sz w:val="28"/>
          <w:szCs w:val="28"/>
        </w:rPr>
      </w:pPr>
      <w:r w:rsidRPr="005C5629">
        <w:rPr>
          <w:rFonts w:asciiTheme="minorHAnsi" w:eastAsiaTheme="minorHAnsi" w:hAnsiTheme="minorHAnsi" w:cstheme="minorHAnsi"/>
          <w:color w:val="000000"/>
          <w:sz w:val="28"/>
          <w:szCs w:val="28"/>
        </w:rPr>
        <w:t>The following rules apply to all numeric-type constants.</w:t>
      </w:r>
      <w:r w:rsidRPr="005C5629">
        <w:rPr>
          <w:rFonts w:asciiTheme="minorHAnsi" w:eastAsiaTheme="minorHAnsi" w:hAnsiTheme="minorHAnsi" w:cstheme="minorHAnsi"/>
          <w:color w:val="000000"/>
          <w:sz w:val="28"/>
          <w:szCs w:val="28"/>
        </w:rPr>
        <w:br/>
      </w:r>
      <w:r>
        <w:rPr>
          <w:rFonts w:asciiTheme="minorHAnsi" w:eastAsiaTheme="minorHAnsi" w:hAnsiTheme="minorHAnsi" w:cstheme="minorHAnsi"/>
          <w:color w:val="000000"/>
          <w:sz w:val="28"/>
          <w:szCs w:val="28"/>
        </w:rPr>
        <w:t>1.</w:t>
      </w:r>
      <w:r w:rsidR="00DE5E8E">
        <w:rPr>
          <w:rFonts w:asciiTheme="minorHAnsi" w:eastAsiaTheme="minorHAnsi" w:hAnsiTheme="minorHAnsi" w:cstheme="minorHAnsi"/>
          <w:color w:val="000000"/>
          <w:sz w:val="28"/>
          <w:szCs w:val="28"/>
        </w:rPr>
        <w:tab/>
      </w:r>
      <w:r w:rsidRPr="005C5629">
        <w:rPr>
          <w:rFonts w:asciiTheme="minorHAnsi" w:eastAsiaTheme="minorHAnsi" w:hAnsiTheme="minorHAnsi" w:cstheme="minorHAnsi"/>
          <w:color w:val="000000"/>
          <w:sz w:val="28"/>
          <w:szCs w:val="28"/>
        </w:rPr>
        <w:t xml:space="preserve"> Commas and blank spaces cannot be included within the constant.</w:t>
      </w:r>
      <w:r w:rsidRPr="005C5629">
        <w:rPr>
          <w:rFonts w:asciiTheme="minorHAnsi" w:eastAsiaTheme="minorHAnsi" w:hAnsiTheme="minorHAnsi" w:cstheme="minorHAnsi"/>
          <w:color w:val="000000"/>
          <w:sz w:val="28"/>
          <w:szCs w:val="28"/>
        </w:rPr>
        <w:br/>
        <w:t xml:space="preserve">2. </w:t>
      </w:r>
      <w:r w:rsidR="00DE5E8E">
        <w:rPr>
          <w:rFonts w:asciiTheme="minorHAnsi" w:eastAsiaTheme="minorHAnsi" w:hAnsiTheme="minorHAnsi" w:cstheme="minorHAnsi"/>
          <w:color w:val="000000"/>
          <w:sz w:val="28"/>
          <w:szCs w:val="28"/>
        </w:rPr>
        <w:tab/>
      </w:r>
      <w:r w:rsidRPr="005C5629">
        <w:rPr>
          <w:rFonts w:asciiTheme="minorHAnsi" w:eastAsiaTheme="minorHAnsi" w:hAnsiTheme="minorHAnsi" w:cstheme="minorHAnsi"/>
          <w:color w:val="000000"/>
          <w:sz w:val="28"/>
          <w:szCs w:val="28"/>
        </w:rPr>
        <w:t>The constant can be preceded by a minus (-) sign if desired. (</w:t>
      </w:r>
      <w:proofErr w:type="gramStart"/>
      <w:r w:rsidRPr="005C5629">
        <w:rPr>
          <w:rFonts w:asciiTheme="minorHAnsi" w:eastAsiaTheme="minorHAnsi" w:hAnsiTheme="minorHAnsi" w:cstheme="minorHAnsi"/>
          <w:color w:val="000000"/>
          <w:sz w:val="28"/>
          <w:szCs w:val="28"/>
        </w:rPr>
        <w:t>Actually</w:t>
      </w:r>
      <w:proofErr w:type="gramEnd"/>
      <w:r w:rsidRPr="005C5629">
        <w:rPr>
          <w:rFonts w:asciiTheme="minorHAnsi" w:eastAsiaTheme="minorHAnsi" w:hAnsiTheme="minorHAnsi" w:cstheme="minorHAnsi"/>
          <w:color w:val="000000"/>
          <w:sz w:val="28"/>
          <w:szCs w:val="28"/>
        </w:rPr>
        <w:t xml:space="preserve"> the minus sign is an </w:t>
      </w:r>
      <w:r w:rsidRPr="005C5629">
        <w:rPr>
          <w:rFonts w:asciiTheme="minorHAnsi" w:eastAsiaTheme="minorHAnsi" w:hAnsiTheme="minorHAnsi" w:cstheme="minorHAnsi"/>
          <w:b/>
          <w:bCs/>
          <w:i/>
          <w:iCs/>
          <w:color w:val="000000"/>
          <w:sz w:val="28"/>
          <w:szCs w:val="28"/>
        </w:rPr>
        <w:t xml:space="preserve">operator </w:t>
      </w:r>
      <w:r w:rsidRPr="005C5629">
        <w:rPr>
          <w:rFonts w:asciiTheme="minorHAnsi" w:eastAsiaTheme="minorHAnsi" w:hAnsiTheme="minorHAnsi" w:cstheme="minorHAnsi"/>
          <w:color w:val="000000"/>
          <w:sz w:val="28"/>
          <w:szCs w:val="28"/>
        </w:rPr>
        <w:t>that</w:t>
      </w:r>
      <w:r w:rsidR="00DE5E8E">
        <w:rPr>
          <w:rFonts w:asciiTheme="minorHAnsi" w:eastAsiaTheme="minorHAnsi" w:hAnsiTheme="minorHAnsi" w:cstheme="minorHAnsi"/>
          <w:color w:val="000000"/>
          <w:sz w:val="28"/>
          <w:szCs w:val="28"/>
        </w:rPr>
        <w:t xml:space="preserve"> </w:t>
      </w:r>
      <w:r w:rsidRPr="005C5629">
        <w:rPr>
          <w:rFonts w:asciiTheme="minorHAnsi" w:eastAsiaTheme="minorHAnsi" w:hAnsiTheme="minorHAnsi" w:cstheme="minorHAnsi"/>
          <w:color w:val="000000"/>
          <w:sz w:val="28"/>
          <w:szCs w:val="28"/>
        </w:rPr>
        <w:t>changes the sign of a positive constant, though it can be thought of as a part of the constant itself.)</w:t>
      </w:r>
    </w:p>
    <w:p w14:paraId="7F8F523F" w14:textId="77777777" w:rsidR="006155C0" w:rsidRPr="005C5629" w:rsidRDefault="006155C0" w:rsidP="006155C0">
      <w:pPr>
        <w:pStyle w:val="NormalWeb"/>
        <w:shd w:val="clear" w:color="auto" w:fill="FFFFFF"/>
        <w:spacing w:before="0" w:beforeAutospacing="0" w:after="0" w:afterAutospacing="0"/>
        <w:jc w:val="both"/>
        <w:rPr>
          <w:rFonts w:asciiTheme="minorHAnsi" w:hAnsiTheme="minorHAnsi" w:cstheme="minorHAnsi"/>
          <w:color w:val="252830"/>
          <w:sz w:val="28"/>
          <w:szCs w:val="28"/>
        </w:rPr>
      </w:pPr>
    </w:p>
    <w:p w14:paraId="23C708F7" w14:textId="77777777" w:rsidR="002D2D4E" w:rsidRPr="0082123E" w:rsidRDefault="002D2D4E" w:rsidP="006155C0">
      <w:pPr>
        <w:pStyle w:val="HTMLPreformatted"/>
        <w:pBdr>
          <w:top w:val="single" w:sz="6" w:space="11" w:color="EAEAEC"/>
          <w:left w:val="single" w:sz="6" w:space="14" w:color="EAEAEC"/>
          <w:bottom w:val="single" w:sz="6" w:space="11" w:color="EAEAEC"/>
          <w:right w:val="single" w:sz="6" w:space="14" w:color="EAEAEC"/>
        </w:pBdr>
        <w:shd w:val="clear" w:color="auto" w:fill="F6F6F6"/>
        <w:jc w:val="both"/>
        <w:rPr>
          <w:rFonts w:asciiTheme="minorHAnsi" w:hAnsiTheme="minorHAnsi" w:cstheme="minorHAnsi"/>
          <w:color w:val="252830"/>
          <w:sz w:val="28"/>
          <w:szCs w:val="23"/>
        </w:rPr>
      </w:pPr>
      <w:proofErr w:type="spellStart"/>
      <w:r w:rsidRPr="0082123E">
        <w:rPr>
          <w:rFonts w:asciiTheme="minorHAnsi" w:hAnsiTheme="minorHAnsi" w:cstheme="minorHAnsi"/>
          <w:color w:val="252830"/>
          <w:sz w:val="28"/>
          <w:szCs w:val="23"/>
        </w:rPr>
        <w:t>const</w:t>
      </w:r>
      <w:proofErr w:type="spellEnd"/>
      <w:r w:rsidRPr="0082123E">
        <w:rPr>
          <w:rFonts w:asciiTheme="minorHAnsi" w:hAnsiTheme="minorHAnsi" w:cstheme="minorHAnsi"/>
          <w:color w:val="252830"/>
          <w:sz w:val="28"/>
          <w:szCs w:val="23"/>
        </w:rPr>
        <w:t xml:space="preserve"> double PI = 3.14</w:t>
      </w:r>
    </w:p>
    <w:p w14:paraId="6D4530AC" w14:textId="77777777" w:rsidR="006155C0" w:rsidRDefault="006155C0" w:rsidP="006155C0">
      <w:pPr>
        <w:pStyle w:val="NormalWeb"/>
        <w:shd w:val="clear" w:color="auto" w:fill="FFFFFF"/>
        <w:spacing w:before="0" w:beforeAutospacing="0" w:after="0" w:afterAutospacing="0"/>
        <w:jc w:val="both"/>
        <w:rPr>
          <w:rFonts w:asciiTheme="minorHAnsi" w:hAnsiTheme="minorHAnsi" w:cstheme="minorHAnsi"/>
          <w:color w:val="252830"/>
          <w:sz w:val="28"/>
        </w:rPr>
      </w:pPr>
    </w:p>
    <w:p w14:paraId="25AFB324" w14:textId="3853432F" w:rsidR="002D2D4E" w:rsidRPr="0082123E" w:rsidRDefault="002D2D4E" w:rsidP="006155C0">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Here,</w:t>
      </w:r>
      <w:r w:rsidRPr="0082123E">
        <w:rPr>
          <w:rStyle w:val="apple-converted-space"/>
          <w:rFonts w:asciiTheme="minorHAnsi" w:hAnsiTheme="minorHAnsi" w:cstheme="minorHAnsi"/>
          <w:color w:val="252830"/>
          <w:sz w:val="28"/>
        </w:rPr>
        <w:t> </w:t>
      </w:r>
      <w:r w:rsidRPr="0082123E">
        <w:rPr>
          <w:rStyle w:val="HTMLVariable"/>
          <w:rFonts w:asciiTheme="minorHAnsi" w:hAnsiTheme="minorHAnsi" w:cstheme="minorHAnsi"/>
          <w:i w:val="0"/>
          <w:iCs w:val="0"/>
          <w:color w:val="252830"/>
          <w:szCs w:val="21"/>
          <w:shd w:val="clear" w:color="auto" w:fill="EFF0F1"/>
        </w:rPr>
        <w:t>PI</w:t>
      </w:r>
      <w:r w:rsidRPr="0082123E">
        <w:rPr>
          <w:rStyle w:val="apple-converted-space"/>
          <w:rFonts w:asciiTheme="minorHAnsi" w:hAnsiTheme="minorHAnsi" w:cstheme="minorHAnsi"/>
          <w:color w:val="252830"/>
          <w:sz w:val="28"/>
        </w:rPr>
        <w:t> </w:t>
      </w:r>
      <w:r w:rsidRPr="0082123E">
        <w:rPr>
          <w:rFonts w:asciiTheme="minorHAnsi" w:hAnsiTheme="minorHAnsi" w:cstheme="minorHAnsi"/>
          <w:color w:val="252830"/>
          <w:sz w:val="28"/>
        </w:rPr>
        <w:t xml:space="preserve">is a constant. </w:t>
      </w:r>
      <w:proofErr w:type="gramStart"/>
      <w:r w:rsidRPr="0082123E">
        <w:rPr>
          <w:rFonts w:asciiTheme="minorHAnsi" w:hAnsiTheme="minorHAnsi" w:cstheme="minorHAnsi"/>
          <w:color w:val="252830"/>
          <w:sz w:val="28"/>
        </w:rPr>
        <w:t>Basically</w:t>
      </w:r>
      <w:proofErr w:type="gramEnd"/>
      <w:r w:rsidRPr="0082123E">
        <w:rPr>
          <w:rFonts w:asciiTheme="minorHAnsi" w:hAnsiTheme="minorHAnsi" w:cstheme="minorHAnsi"/>
          <w:color w:val="252830"/>
          <w:sz w:val="28"/>
        </w:rPr>
        <w:t xml:space="preserve"> what it means is that,</w:t>
      </w:r>
      <w:r w:rsidRPr="0082123E">
        <w:rPr>
          <w:rStyle w:val="apple-converted-space"/>
          <w:rFonts w:asciiTheme="minorHAnsi" w:hAnsiTheme="minorHAnsi" w:cstheme="minorHAnsi"/>
          <w:color w:val="252830"/>
          <w:sz w:val="28"/>
        </w:rPr>
        <w:t> </w:t>
      </w:r>
      <w:r w:rsidRPr="0082123E">
        <w:rPr>
          <w:rStyle w:val="HTMLVariable"/>
          <w:rFonts w:asciiTheme="minorHAnsi" w:hAnsiTheme="minorHAnsi" w:cstheme="minorHAnsi"/>
          <w:i w:val="0"/>
          <w:iCs w:val="0"/>
          <w:color w:val="252830"/>
          <w:szCs w:val="21"/>
          <w:shd w:val="clear" w:color="auto" w:fill="EFF0F1"/>
        </w:rPr>
        <w:t>PI</w:t>
      </w:r>
      <w:r w:rsidRPr="0082123E">
        <w:rPr>
          <w:rStyle w:val="apple-converted-space"/>
          <w:rFonts w:asciiTheme="minorHAnsi" w:hAnsiTheme="minorHAnsi" w:cstheme="minorHAnsi"/>
          <w:color w:val="252830"/>
          <w:sz w:val="28"/>
        </w:rPr>
        <w:t> </w:t>
      </w:r>
      <w:r w:rsidRPr="0082123E">
        <w:rPr>
          <w:rFonts w:asciiTheme="minorHAnsi" w:hAnsiTheme="minorHAnsi" w:cstheme="minorHAnsi"/>
          <w:color w:val="252830"/>
          <w:sz w:val="28"/>
        </w:rPr>
        <w:t>and</w:t>
      </w:r>
      <w:r w:rsidRPr="0082123E">
        <w:rPr>
          <w:rStyle w:val="apple-converted-space"/>
          <w:rFonts w:asciiTheme="minorHAnsi" w:hAnsiTheme="minorHAnsi" w:cstheme="minorHAnsi"/>
          <w:color w:val="252830"/>
          <w:sz w:val="28"/>
        </w:rPr>
        <w:t> </w:t>
      </w:r>
      <w:r w:rsidRPr="0082123E">
        <w:rPr>
          <w:rStyle w:val="HTMLVariable"/>
          <w:rFonts w:asciiTheme="minorHAnsi" w:hAnsiTheme="minorHAnsi" w:cstheme="minorHAnsi"/>
          <w:i w:val="0"/>
          <w:iCs w:val="0"/>
          <w:color w:val="252830"/>
          <w:szCs w:val="21"/>
          <w:shd w:val="clear" w:color="auto" w:fill="EFF0F1"/>
        </w:rPr>
        <w:t>3.14</w:t>
      </w:r>
      <w:r w:rsidRPr="0082123E">
        <w:rPr>
          <w:rStyle w:val="apple-converted-space"/>
          <w:rFonts w:asciiTheme="minorHAnsi" w:hAnsiTheme="minorHAnsi" w:cstheme="minorHAnsi"/>
          <w:color w:val="252830"/>
          <w:sz w:val="28"/>
        </w:rPr>
        <w:t> </w:t>
      </w:r>
      <w:r w:rsidRPr="0082123E">
        <w:rPr>
          <w:rFonts w:asciiTheme="minorHAnsi" w:hAnsiTheme="minorHAnsi" w:cstheme="minorHAnsi"/>
          <w:color w:val="252830"/>
          <w:sz w:val="28"/>
        </w:rPr>
        <w:t>is same for this program.</w:t>
      </w:r>
    </w:p>
    <w:p w14:paraId="60782386" w14:textId="77777777" w:rsidR="002D2D4E" w:rsidRPr="0082123E" w:rsidRDefault="002D2D4E" w:rsidP="006155C0">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Below are the different types of constants you can use in C.</w:t>
      </w:r>
    </w:p>
    <w:p w14:paraId="59235FE2" w14:textId="77777777" w:rsidR="006155C0" w:rsidRDefault="006155C0" w:rsidP="002D2D4E">
      <w:pPr>
        <w:pStyle w:val="Heading3"/>
        <w:shd w:val="clear" w:color="auto" w:fill="FFFFFF"/>
        <w:spacing w:before="192" w:beforeAutospacing="0" w:after="84" w:afterAutospacing="0"/>
        <w:rPr>
          <w:rFonts w:asciiTheme="minorHAnsi" w:hAnsiTheme="minorHAnsi" w:cstheme="minorHAnsi"/>
          <w:color w:val="252830"/>
          <w:sz w:val="32"/>
          <w:szCs w:val="38"/>
        </w:rPr>
      </w:pPr>
    </w:p>
    <w:p w14:paraId="7BF7B566" w14:textId="7B7F2E62" w:rsidR="002D2D4E" w:rsidRPr="00DE5E8E" w:rsidRDefault="002D2D4E" w:rsidP="002D2D4E">
      <w:pPr>
        <w:pStyle w:val="Heading3"/>
        <w:shd w:val="clear" w:color="auto" w:fill="FFFFFF"/>
        <w:spacing w:before="192" w:beforeAutospacing="0" w:after="84" w:afterAutospacing="0"/>
        <w:rPr>
          <w:rFonts w:asciiTheme="minorHAnsi" w:hAnsiTheme="minorHAnsi" w:cstheme="minorHAnsi"/>
          <w:color w:val="252830"/>
          <w:sz w:val="32"/>
          <w:szCs w:val="38"/>
        </w:rPr>
      </w:pPr>
      <w:r w:rsidRPr="00DE5E8E">
        <w:rPr>
          <w:rFonts w:asciiTheme="minorHAnsi" w:hAnsiTheme="minorHAnsi" w:cstheme="minorHAnsi"/>
          <w:color w:val="252830"/>
          <w:sz w:val="32"/>
          <w:szCs w:val="38"/>
        </w:rPr>
        <w:t>1. Integer constants</w:t>
      </w:r>
    </w:p>
    <w:p w14:paraId="68F71592" w14:textId="77777777" w:rsidR="002D2D4E" w:rsidRPr="0082123E" w:rsidRDefault="002D2D4E" w:rsidP="00782C69">
      <w:pPr>
        <w:pStyle w:val="NormalWeb"/>
        <w:shd w:val="clear" w:color="auto" w:fill="FFFFFF"/>
        <w:spacing w:after="336"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An integer constant is a numeric constant (associated with number) without any fractional or exponential part. There are three types of integer constants in C programming:</w:t>
      </w:r>
    </w:p>
    <w:p w14:paraId="6A036445" w14:textId="17310AEF" w:rsidR="002D2D4E" w:rsidRPr="00DE5E8E" w:rsidRDefault="00DE5E8E" w:rsidP="002D2D4E">
      <w:pPr>
        <w:numPr>
          <w:ilvl w:val="0"/>
          <w:numId w:val="4"/>
        </w:numPr>
        <w:shd w:val="clear" w:color="auto" w:fill="FFFFFF"/>
        <w:spacing w:before="100" w:beforeAutospacing="1" w:after="100" w:afterAutospacing="1" w:line="240" w:lineRule="auto"/>
        <w:rPr>
          <w:rFonts w:cstheme="minorHAnsi"/>
          <w:b/>
          <w:color w:val="252830"/>
          <w:sz w:val="28"/>
        </w:rPr>
      </w:pPr>
      <w:r>
        <w:rPr>
          <w:rFonts w:cstheme="minorHAnsi"/>
          <w:b/>
          <w:color w:val="252830"/>
          <w:sz w:val="28"/>
        </w:rPr>
        <w:t>D</w:t>
      </w:r>
      <w:r w:rsidR="002D2D4E" w:rsidRPr="00DE5E8E">
        <w:rPr>
          <w:rFonts w:cstheme="minorHAnsi"/>
          <w:b/>
          <w:color w:val="252830"/>
          <w:sz w:val="28"/>
        </w:rPr>
        <w:t>ecimal constant</w:t>
      </w:r>
      <w:r w:rsidRPr="00DE5E8E">
        <w:rPr>
          <w:rFonts w:cstheme="minorHAnsi"/>
          <w:b/>
          <w:color w:val="252830"/>
          <w:sz w:val="28"/>
        </w:rPr>
        <w:t xml:space="preserve"> </w:t>
      </w:r>
      <w:r w:rsidR="002D2D4E" w:rsidRPr="00DE5E8E">
        <w:rPr>
          <w:rFonts w:cstheme="minorHAnsi"/>
          <w:b/>
          <w:color w:val="252830"/>
          <w:sz w:val="28"/>
        </w:rPr>
        <w:t>(base 10)</w:t>
      </w:r>
    </w:p>
    <w:p w14:paraId="5CCF9334" w14:textId="6A32E513" w:rsidR="00DE5E8E" w:rsidRPr="00DE5E8E" w:rsidRDefault="00DE5E8E" w:rsidP="00DE5E8E">
      <w:pPr>
        <w:shd w:val="clear" w:color="auto" w:fill="FFFFFF"/>
        <w:spacing w:before="100" w:beforeAutospacing="1" w:after="100" w:afterAutospacing="1" w:line="240" w:lineRule="auto"/>
        <w:ind w:left="720"/>
        <w:rPr>
          <w:rFonts w:cstheme="minorHAnsi"/>
          <w:b/>
          <w:color w:val="252830"/>
          <w:sz w:val="28"/>
        </w:rPr>
      </w:pPr>
      <w:r w:rsidRPr="00DE5E8E">
        <w:rPr>
          <w:rFonts w:cstheme="minorHAnsi"/>
          <w:b/>
          <w:color w:val="252830"/>
          <w:sz w:val="28"/>
        </w:rPr>
        <w:t>Valid:</w:t>
      </w:r>
    </w:p>
    <w:p w14:paraId="3D8AF221" w14:textId="102D302A" w:rsidR="00DE5E8E" w:rsidRPr="00DE5E8E" w:rsidRDefault="00DE5E8E" w:rsidP="00DE5E8E">
      <w:pPr>
        <w:shd w:val="clear" w:color="auto" w:fill="FFFFFF"/>
        <w:spacing w:before="100" w:beforeAutospacing="1" w:after="100" w:afterAutospacing="1" w:line="240" w:lineRule="auto"/>
        <w:ind w:left="720"/>
        <w:rPr>
          <w:rFonts w:cstheme="minorHAnsi"/>
          <w:b/>
          <w:bCs/>
          <w:color w:val="000000"/>
          <w:sz w:val="24"/>
          <w:szCs w:val="18"/>
        </w:rPr>
      </w:pPr>
      <w:r w:rsidRPr="00DE5E8E">
        <w:rPr>
          <w:rFonts w:cstheme="minorHAnsi"/>
          <w:b/>
          <w:bCs/>
          <w:color w:val="000000"/>
          <w:sz w:val="24"/>
          <w:szCs w:val="18"/>
        </w:rPr>
        <w:t xml:space="preserve">0 </w:t>
      </w:r>
      <w:r w:rsidRPr="00DE5E8E">
        <w:rPr>
          <w:rFonts w:cstheme="minorHAnsi"/>
          <w:b/>
          <w:bCs/>
          <w:color w:val="000000"/>
          <w:sz w:val="24"/>
          <w:szCs w:val="18"/>
        </w:rPr>
        <w:tab/>
      </w:r>
      <w:r w:rsidRPr="00DE5E8E">
        <w:rPr>
          <w:rFonts w:cstheme="minorHAnsi"/>
          <w:b/>
          <w:bCs/>
          <w:color w:val="000000"/>
          <w:sz w:val="24"/>
          <w:szCs w:val="18"/>
        </w:rPr>
        <w:tab/>
        <w:t xml:space="preserve">1 </w:t>
      </w:r>
      <w:r w:rsidRPr="00DE5E8E">
        <w:rPr>
          <w:rFonts w:cstheme="minorHAnsi"/>
          <w:b/>
          <w:bCs/>
          <w:color w:val="000000"/>
          <w:sz w:val="24"/>
          <w:szCs w:val="18"/>
        </w:rPr>
        <w:tab/>
      </w:r>
      <w:r w:rsidRPr="00DE5E8E">
        <w:rPr>
          <w:rFonts w:cstheme="minorHAnsi"/>
          <w:b/>
          <w:bCs/>
          <w:color w:val="000000"/>
          <w:sz w:val="24"/>
          <w:szCs w:val="18"/>
        </w:rPr>
        <w:tab/>
        <w:t xml:space="preserve">743 </w:t>
      </w:r>
      <w:r w:rsidRPr="00DE5E8E">
        <w:rPr>
          <w:rFonts w:cstheme="minorHAnsi"/>
          <w:b/>
          <w:bCs/>
          <w:color w:val="000000"/>
          <w:sz w:val="24"/>
          <w:szCs w:val="18"/>
        </w:rPr>
        <w:tab/>
      </w:r>
      <w:r w:rsidRPr="00DE5E8E">
        <w:rPr>
          <w:rFonts w:cstheme="minorHAnsi"/>
          <w:b/>
          <w:bCs/>
          <w:color w:val="000000"/>
          <w:sz w:val="24"/>
          <w:szCs w:val="18"/>
        </w:rPr>
        <w:tab/>
        <w:t xml:space="preserve">5280 </w:t>
      </w:r>
      <w:r w:rsidRPr="00DE5E8E">
        <w:rPr>
          <w:rFonts w:cstheme="minorHAnsi"/>
          <w:b/>
          <w:bCs/>
          <w:color w:val="000000"/>
          <w:sz w:val="24"/>
          <w:szCs w:val="18"/>
        </w:rPr>
        <w:tab/>
      </w:r>
      <w:r w:rsidRPr="00DE5E8E">
        <w:rPr>
          <w:rFonts w:cstheme="minorHAnsi"/>
          <w:b/>
          <w:bCs/>
          <w:color w:val="000000"/>
          <w:sz w:val="24"/>
          <w:szCs w:val="18"/>
        </w:rPr>
        <w:tab/>
        <w:t xml:space="preserve">32767 </w:t>
      </w:r>
      <w:r w:rsidRPr="00DE5E8E">
        <w:rPr>
          <w:rFonts w:cstheme="minorHAnsi"/>
          <w:b/>
          <w:bCs/>
          <w:color w:val="000000"/>
          <w:sz w:val="24"/>
          <w:szCs w:val="18"/>
        </w:rPr>
        <w:tab/>
      </w:r>
      <w:r w:rsidRPr="00DE5E8E">
        <w:rPr>
          <w:rFonts w:cstheme="minorHAnsi"/>
          <w:b/>
          <w:bCs/>
          <w:color w:val="000000"/>
          <w:sz w:val="24"/>
          <w:szCs w:val="18"/>
        </w:rPr>
        <w:tab/>
        <w:t>9999</w:t>
      </w:r>
    </w:p>
    <w:p w14:paraId="309D79F9" w14:textId="2F132E1D" w:rsidR="00DE5E8E" w:rsidRPr="00DE5E8E" w:rsidRDefault="00DE5E8E" w:rsidP="00DE5E8E">
      <w:pPr>
        <w:shd w:val="clear" w:color="auto" w:fill="FFFFFF"/>
        <w:spacing w:before="100" w:beforeAutospacing="1" w:after="100" w:afterAutospacing="1" w:line="240" w:lineRule="auto"/>
        <w:ind w:left="720"/>
        <w:rPr>
          <w:rFonts w:cstheme="minorHAnsi"/>
          <w:b/>
          <w:color w:val="252830"/>
          <w:sz w:val="28"/>
        </w:rPr>
      </w:pPr>
      <w:r w:rsidRPr="00DE5E8E">
        <w:rPr>
          <w:rFonts w:cstheme="minorHAnsi"/>
          <w:b/>
          <w:color w:val="252830"/>
          <w:sz w:val="28"/>
        </w:rPr>
        <w:t>Invalid:</w:t>
      </w:r>
    </w:p>
    <w:tbl>
      <w:tblPr>
        <w:tblW w:w="0" w:type="auto"/>
        <w:tblInd w:w="1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85"/>
        <w:gridCol w:w="2490"/>
      </w:tblGrid>
      <w:tr w:rsidR="00DE5E8E" w:rsidRPr="00DE5E8E" w14:paraId="13153836" w14:textId="77777777" w:rsidTr="00DE5E8E">
        <w:tc>
          <w:tcPr>
            <w:tcW w:w="1485" w:type="dxa"/>
            <w:tcBorders>
              <w:top w:val="single" w:sz="4" w:space="0" w:color="auto"/>
              <w:left w:val="single" w:sz="4" w:space="0" w:color="auto"/>
              <w:bottom w:val="single" w:sz="4" w:space="0" w:color="auto"/>
              <w:right w:val="single" w:sz="4" w:space="0" w:color="auto"/>
            </w:tcBorders>
            <w:vAlign w:val="center"/>
            <w:hideMark/>
          </w:tcPr>
          <w:p w14:paraId="79E90390" w14:textId="77777777" w:rsidR="00DE5E8E" w:rsidRPr="00DE5E8E" w:rsidRDefault="00DE5E8E" w:rsidP="00DE5E8E">
            <w:pPr>
              <w:spacing w:after="0" w:line="240" w:lineRule="auto"/>
              <w:rPr>
                <w:rFonts w:eastAsia="Times New Roman" w:cstheme="minorHAnsi"/>
                <w:sz w:val="24"/>
                <w:szCs w:val="24"/>
              </w:rPr>
            </w:pPr>
            <w:r w:rsidRPr="00DE5E8E">
              <w:rPr>
                <w:rFonts w:eastAsia="Times New Roman" w:cstheme="minorHAnsi"/>
                <w:b/>
                <w:bCs/>
                <w:color w:val="000000"/>
                <w:sz w:val="24"/>
                <w:szCs w:val="18"/>
              </w:rPr>
              <w:t xml:space="preserve">12,245 </w:t>
            </w:r>
          </w:p>
        </w:tc>
        <w:tc>
          <w:tcPr>
            <w:tcW w:w="2490" w:type="dxa"/>
            <w:tcBorders>
              <w:top w:val="single" w:sz="4" w:space="0" w:color="auto"/>
              <w:left w:val="single" w:sz="4" w:space="0" w:color="auto"/>
              <w:bottom w:val="single" w:sz="4" w:space="0" w:color="auto"/>
              <w:right w:val="single" w:sz="4" w:space="0" w:color="auto"/>
            </w:tcBorders>
            <w:vAlign w:val="center"/>
            <w:hideMark/>
          </w:tcPr>
          <w:p w14:paraId="7B3A9FE6" w14:textId="18AACEFE" w:rsidR="00DE5E8E" w:rsidRPr="00DE5E8E" w:rsidRDefault="00DE5E8E" w:rsidP="00DE5E8E">
            <w:pPr>
              <w:spacing w:after="0" w:line="240" w:lineRule="auto"/>
              <w:rPr>
                <w:rFonts w:eastAsia="Times New Roman" w:cstheme="minorHAnsi"/>
                <w:sz w:val="24"/>
                <w:szCs w:val="24"/>
              </w:rPr>
            </w:pPr>
            <w:r w:rsidRPr="00DE5E8E">
              <w:rPr>
                <w:rFonts w:eastAsia="Times New Roman" w:cstheme="minorHAnsi"/>
                <w:color w:val="000000"/>
                <w:sz w:val="24"/>
                <w:szCs w:val="20"/>
              </w:rPr>
              <w:t xml:space="preserve">illegal character </w:t>
            </w:r>
            <w:r w:rsidRPr="00DE5E8E">
              <w:rPr>
                <w:rFonts w:eastAsia="Times New Roman" w:cstheme="minorHAnsi"/>
                <w:color w:val="000000"/>
                <w:sz w:val="24"/>
                <w:szCs w:val="18"/>
              </w:rPr>
              <w:t>(</w:t>
            </w:r>
            <w:proofErr w:type="gramStart"/>
            <w:r w:rsidRPr="00DE5E8E">
              <w:rPr>
                <w:rFonts w:eastAsia="Times New Roman" w:cstheme="minorHAnsi"/>
                <w:color w:val="000000"/>
                <w:sz w:val="24"/>
                <w:szCs w:val="18"/>
              </w:rPr>
              <w:t>, )</w:t>
            </w:r>
            <w:proofErr w:type="gramEnd"/>
          </w:p>
        </w:tc>
      </w:tr>
      <w:tr w:rsidR="00DE5E8E" w:rsidRPr="00DE5E8E" w14:paraId="4F88B463" w14:textId="77777777" w:rsidTr="00DE5E8E">
        <w:tc>
          <w:tcPr>
            <w:tcW w:w="1485" w:type="dxa"/>
            <w:tcBorders>
              <w:top w:val="single" w:sz="4" w:space="0" w:color="auto"/>
              <w:left w:val="single" w:sz="4" w:space="0" w:color="auto"/>
              <w:bottom w:val="single" w:sz="4" w:space="0" w:color="auto"/>
              <w:right w:val="single" w:sz="4" w:space="0" w:color="auto"/>
            </w:tcBorders>
            <w:vAlign w:val="center"/>
            <w:hideMark/>
          </w:tcPr>
          <w:p w14:paraId="301A3A9F" w14:textId="77777777" w:rsidR="00DE5E8E" w:rsidRPr="00DE5E8E" w:rsidRDefault="00DE5E8E" w:rsidP="00DE5E8E">
            <w:pPr>
              <w:spacing w:after="0" w:line="240" w:lineRule="auto"/>
              <w:rPr>
                <w:rFonts w:eastAsia="Times New Roman" w:cstheme="minorHAnsi"/>
                <w:sz w:val="24"/>
                <w:szCs w:val="24"/>
              </w:rPr>
            </w:pPr>
            <w:r w:rsidRPr="00DE5E8E">
              <w:rPr>
                <w:rFonts w:eastAsia="Times New Roman" w:cstheme="minorHAnsi"/>
                <w:b/>
                <w:bCs/>
                <w:color w:val="000000"/>
                <w:sz w:val="24"/>
                <w:szCs w:val="18"/>
              </w:rPr>
              <w:t xml:space="preserve">36.0 </w:t>
            </w:r>
          </w:p>
        </w:tc>
        <w:tc>
          <w:tcPr>
            <w:tcW w:w="2490" w:type="dxa"/>
            <w:tcBorders>
              <w:top w:val="single" w:sz="4" w:space="0" w:color="auto"/>
              <w:left w:val="single" w:sz="4" w:space="0" w:color="auto"/>
              <w:bottom w:val="single" w:sz="4" w:space="0" w:color="auto"/>
              <w:right w:val="single" w:sz="4" w:space="0" w:color="auto"/>
            </w:tcBorders>
            <w:vAlign w:val="center"/>
            <w:hideMark/>
          </w:tcPr>
          <w:p w14:paraId="7947B8C7" w14:textId="6BD39F4B" w:rsidR="00DE5E8E" w:rsidRPr="00DE5E8E" w:rsidRDefault="00DE5E8E" w:rsidP="00DE5E8E">
            <w:pPr>
              <w:spacing w:after="0" w:line="240" w:lineRule="auto"/>
              <w:rPr>
                <w:rFonts w:eastAsia="Times New Roman" w:cstheme="minorHAnsi"/>
                <w:sz w:val="24"/>
                <w:szCs w:val="24"/>
              </w:rPr>
            </w:pPr>
            <w:r w:rsidRPr="00DE5E8E">
              <w:rPr>
                <w:rFonts w:eastAsia="Times New Roman" w:cstheme="minorHAnsi"/>
                <w:color w:val="000000"/>
                <w:sz w:val="24"/>
                <w:szCs w:val="20"/>
              </w:rPr>
              <w:t xml:space="preserve">illegal character </w:t>
            </w:r>
            <w:r w:rsidRPr="00DE5E8E">
              <w:rPr>
                <w:rFonts w:eastAsia="Times New Roman" w:cstheme="minorHAnsi"/>
                <w:color w:val="000000"/>
                <w:sz w:val="24"/>
                <w:szCs w:val="18"/>
              </w:rPr>
              <w:t>(.)</w:t>
            </w:r>
          </w:p>
        </w:tc>
      </w:tr>
      <w:tr w:rsidR="00DE5E8E" w:rsidRPr="00DE5E8E" w14:paraId="45588CBD" w14:textId="77777777" w:rsidTr="00DE5E8E">
        <w:tc>
          <w:tcPr>
            <w:tcW w:w="1485" w:type="dxa"/>
            <w:tcBorders>
              <w:top w:val="single" w:sz="4" w:space="0" w:color="auto"/>
              <w:left w:val="single" w:sz="4" w:space="0" w:color="auto"/>
              <w:bottom w:val="single" w:sz="4" w:space="0" w:color="auto"/>
              <w:right w:val="single" w:sz="4" w:space="0" w:color="auto"/>
            </w:tcBorders>
            <w:vAlign w:val="center"/>
            <w:hideMark/>
          </w:tcPr>
          <w:p w14:paraId="4A7D0AD0" w14:textId="77777777" w:rsidR="00DE5E8E" w:rsidRPr="00DE5E8E" w:rsidRDefault="00DE5E8E" w:rsidP="00DE5E8E">
            <w:pPr>
              <w:spacing w:after="0" w:line="240" w:lineRule="auto"/>
              <w:rPr>
                <w:rFonts w:eastAsia="Times New Roman" w:cstheme="minorHAnsi"/>
                <w:sz w:val="24"/>
                <w:szCs w:val="24"/>
              </w:rPr>
            </w:pPr>
            <w:r w:rsidRPr="00DE5E8E">
              <w:rPr>
                <w:rFonts w:eastAsia="Times New Roman" w:cstheme="minorHAnsi"/>
                <w:b/>
                <w:bCs/>
                <w:color w:val="000000"/>
                <w:sz w:val="24"/>
                <w:szCs w:val="18"/>
              </w:rPr>
              <w:t xml:space="preserve">10 20 30 </w:t>
            </w:r>
          </w:p>
        </w:tc>
        <w:tc>
          <w:tcPr>
            <w:tcW w:w="2490" w:type="dxa"/>
            <w:tcBorders>
              <w:top w:val="single" w:sz="4" w:space="0" w:color="auto"/>
              <w:left w:val="single" w:sz="4" w:space="0" w:color="auto"/>
              <w:bottom w:val="single" w:sz="4" w:space="0" w:color="auto"/>
              <w:right w:val="single" w:sz="4" w:space="0" w:color="auto"/>
            </w:tcBorders>
            <w:vAlign w:val="center"/>
            <w:hideMark/>
          </w:tcPr>
          <w:p w14:paraId="3A14A707" w14:textId="3092F138" w:rsidR="00DE5E8E" w:rsidRPr="00DE5E8E" w:rsidRDefault="00DE5E8E" w:rsidP="00DE5E8E">
            <w:pPr>
              <w:spacing w:after="0" w:line="240" w:lineRule="auto"/>
              <w:rPr>
                <w:rFonts w:eastAsia="Times New Roman" w:cstheme="minorHAnsi"/>
                <w:sz w:val="24"/>
                <w:szCs w:val="24"/>
              </w:rPr>
            </w:pPr>
            <w:r w:rsidRPr="00DE5E8E">
              <w:rPr>
                <w:rFonts w:eastAsia="Times New Roman" w:cstheme="minorHAnsi"/>
                <w:color w:val="000000"/>
                <w:sz w:val="24"/>
                <w:szCs w:val="20"/>
              </w:rPr>
              <w:t>illegal character (blank space)</w:t>
            </w:r>
          </w:p>
        </w:tc>
      </w:tr>
      <w:tr w:rsidR="00DE5E8E" w:rsidRPr="00DE5E8E" w14:paraId="01C73606" w14:textId="77777777" w:rsidTr="00DE5E8E">
        <w:tc>
          <w:tcPr>
            <w:tcW w:w="1485" w:type="dxa"/>
            <w:tcBorders>
              <w:top w:val="single" w:sz="4" w:space="0" w:color="auto"/>
              <w:left w:val="single" w:sz="4" w:space="0" w:color="auto"/>
              <w:bottom w:val="single" w:sz="4" w:space="0" w:color="auto"/>
              <w:right w:val="single" w:sz="4" w:space="0" w:color="auto"/>
            </w:tcBorders>
            <w:vAlign w:val="center"/>
            <w:hideMark/>
          </w:tcPr>
          <w:p w14:paraId="711BF64A" w14:textId="77777777" w:rsidR="00DE5E8E" w:rsidRPr="00DE5E8E" w:rsidRDefault="00DE5E8E" w:rsidP="00DE5E8E">
            <w:pPr>
              <w:spacing w:after="0" w:line="240" w:lineRule="auto"/>
              <w:rPr>
                <w:rFonts w:eastAsia="Times New Roman" w:cstheme="minorHAnsi"/>
                <w:sz w:val="24"/>
                <w:szCs w:val="24"/>
              </w:rPr>
            </w:pPr>
            <w:r w:rsidRPr="00DE5E8E">
              <w:rPr>
                <w:rFonts w:eastAsia="Times New Roman" w:cstheme="minorHAnsi"/>
                <w:b/>
                <w:bCs/>
                <w:color w:val="000000"/>
                <w:sz w:val="24"/>
                <w:szCs w:val="18"/>
              </w:rPr>
              <w:t xml:space="preserve">123-45-6789 </w:t>
            </w:r>
          </w:p>
        </w:tc>
        <w:tc>
          <w:tcPr>
            <w:tcW w:w="2490" w:type="dxa"/>
            <w:tcBorders>
              <w:top w:val="single" w:sz="4" w:space="0" w:color="auto"/>
              <w:left w:val="single" w:sz="4" w:space="0" w:color="auto"/>
              <w:bottom w:val="single" w:sz="4" w:space="0" w:color="auto"/>
              <w:right w:val="single" w:sz="4" w:space="0" w:color="auto"/>
            </w:tcBorders>
            <w:vAlign w:val="center"/>
            <w:hideMark/>
          </w:tcPr>
          <w:p w14:paraId="58C46799" w14:textId="103CCFD5" w:rsidR="00DE5E8E" w:rsidRPr="00DE5E8E" w:rsidRDefault="00DE5E8E" w:rsidP="00DE5E8E">
            <w:pPr>
              <w:spacing w:after="0" w:line="240" w:lineRule="auto"/>
              <w:rPr>
                <w:rFonts w:eastAsia="Times New Roman" w:cstheme="minorHAnsi"/>
                <w:sz w:val="24"/>
                <w:szCs w:val="24"/>
              </w:rPr>
            </w:pPr>
            <w:r w:rsidRPr="00DE5E8E">
              <w:rPr>
                <w:rFonts w:eastAsia="Times New Roman" w:cstheme="minorHAnsi"/>
                <w:color w:val="000000"/>
                <w:sz w:val="24"/>
                <w:szCs w:val="20"/>
              </w:rPr>
              <w:t xml:space="preserve">illegal character </w:t>
            </w:r>
            <w:r w:rsidRPr="00DE5E8E">
              <w:rPr>
                <w:rFonts w:eastAsia="Times New Roman" w:cstheme="minorHAnsi"/>
                <w:color w:val="000000"/>
                <w:sz w:val="24"/>
                <w:szCs w:val="18"/>
              </w:rPr>
              <w:t>(-)</w:t>
            </w:r>
          </w:p>
        </w:tc>
      </w:tr>
      <w:tr w:rsidR="00DE5E8E" w:rsidRPr="00DE5E8E" w14:paraId="3BC8B872" w14:textId="77777777" w:rsidTr="00DE5E8E">
        <w:tc>
          <w:tcPr>
            <w:tcW w:w="1485" w:type="dxa"/>
            <w:tcBorders>
              <w:top w:val="single" w:sz="4" w:space="0" w:color="auto"/>
              <w:left w:val="single" w:sz="4" w:space="0" w:color="auto"/>
              <w:bottom w:val="single" w:sz="4" w:space="0" w:color="auto"/>
              <w:right w:val="single" w:sz="4" w:space="0" w:color="auto"/>
            </w:tcBorders>
            <w:vAlign w:val="center"/>
            <w:hideMark/>
          </w:tcPr>
          <w:p w14:paraId="527024B3" w14:textId="77777777" w:rsidR="00DE5E8E" w:rsidRPr="00DE5E8E" w:rsidRDefault="00DE5E8E" w:rsidP="00DE5E8E">
            <w:pPr>
              <w:spacing w:after="0" w:line="240" w:lineRule="auto"/>
              <w:rPr>
                <w:rFonts w:eastAsia="Times New Roman" w:cstheme="minorHAnsi"/>
                <w:sz w:val="24"/>
                <w:szCs w:val="24"/>
              </w:rPr>
            </w:pPr>
            <w:r w:rsidRPr="00DE5E8E">
              <w:rPr>
                <w:rFonts w:eastAsia="Times New Roman" w:cstheme="minorHAnsi"/>
                <w:color w:val="000000"/>
                <w:sz w:val="24"/>
                <w:szCs w:val="18"/>
              </w:rPr>
              <w:t xml:space="preserve">0900 </w:t>
            </w:r>
          </w:p>
        </w:tc>
        <w:tc>
          <w:tcPr>
            <w:tcW w:w="2490" w:type="dxa"/>
            <w:tcBorders>
              <w:top w:val="single" w:sz="4" w:space="0" w:color="auto"/>
              <w:left w:val="single" w:sz="4" w:space="0" w:color="auto"/>
              <w:bottom w:val="single" w:sz="4" w:space="0" w:color="auto"/>
              <w:right w:val="single" w:sz="4" w:space="0" w:color="auto"/>
            </w:tcBorders>
            <w:vAlign w:val="center"/>
            <w:hideMark/>
          </w:tcPr>
          <w:p w14:paraId="333CBA6D" w14:textId="77777777" w:rsidR="00DE5E8E" w:rsidRPr="00DE5E8E" w:rsidRDefault="00DE5E8E" w:rsidP="00DE5E8E">
            <w:pPr>
              <w:spacing w:after="0" w:line="240" w:lineRule="auto"/>
              <w:rPr>
                <w:rFonts w:eastAsia="Times New Roman" w:cstheme="minorHAnsi"/>
                <w:sz w:val="24"/>
                <w:szCs w:val="24"/>
              </w:rPr>
            </w:pPr>
            <w:r w:rsidRPr="00DE5E8E">
              <w:rPr>
                <w:rFonts w:eastAsia="Times New Roman" w:cstheme="minorHAnsi"/>
                <w:color w:val="000000"/>
                <w:sz w:val="24"/>
                <w:szCs w:val="20"/>
              </w:rPr>
              <w:t>the first digit cannot be a zero</w:t>
            </w:r>
          </w:p>
        </w:tc>
      </w:tr>
    </w:tbl>
    <w:p w14:paraId="0DDCE3BB" w14:textId="2F10C9CD" w:rsidR="00DE5E8E" w:rsidRDefault="00DE5E8E" w:rsidP="00DE5E8E">
      <w:pPr>
        <w:shd w:val="clear" w:color="auto" w:fill="FFFFFF"/>
        <w:spacing w:before="100" w:beforeAutospacing="1" w:after="100" w:afterAutospacing="1" w:line="240" w:lineRule="auto"/>
        <w:ind w:left="720"/>
        <w:rPr>
          <w:rFonts w:cstheme="minorHAnsi"/>
          <w:color w:val="252830"/>
          <w:sz w:val="26"/>
        </w:rPr>
      </w:pPr>
      <w:r w:rsidRPr="00DE5E8E">
        <w:rPr>
          <w:rFonts w:ascii="Times New Roman" w:eastAsia="Times New Roman" w:hAnsi="Times New Roman" w:cs="Times New Roman"/>
          <w:sz w:val="24"/>
          <w:szCs w:val="24"/>
        </w:rPr>
        <w:lastRenderedPageBreak/>
        <w:br/>
      </w:r>
    </w:p>
    <w:p w14:paraId="321A78F8" w14:textId="77777777" w:rsidR="00DE5E8E" w:rsidRPr="0082123E" w:rsidRDefault="00DE5E8E" w:rsidP="00DE5E8E">
      <w:pPr>
        <w:shd w:val="clear" w:color="auto" w:fill="FFFFFF"/>
        <w:spacing w:before="100" w:beforeAutospacing="1" w:after="100" w:afterAutospacing="1" w:line="240" w:lineRule="auto"/>
        <w:ind w:left="720"/>
        <w:rPr>
          <w:rFonts w:cstheme="minorHAnsi"/>
          <w:color w:val="252830"/>
          <w:sz w:val="26"/>
        </w:rPr>
      </w:pPr>
    </w:p>
    <w:p w14:paraId="1F2A89EE" w14:textId="2294544D" w:rsidR="002D2D4E" w:rsidRDefault="00DE5E8E" w:rsidP="002D2D4E">
      <w:pPr>
        <w:numPr>
          <w:ilvl w:val="0"/>
          <w:numId w:val="4"/>
        </w:numPr>
        <w:shd w:val="clear" w:color="auto" w:fill="FFFFFF"/>
        <w:spacing w:before="100" w:beforeAutospacing="1" w:after="100" w:afterAutospacing="1" w:line="240" w:lineRule="auto"/>
        <w:rPr>
          <w:rFonts w:cstheme="minorHAnsi"/>
          <w:b/>
          <w:color w:val="252830"/>
          <w:sz w:val="28"/>
        </w:rPr>
      </w:pPr>
      <w:r>
        <w:rPr>
          <w:rFonts w:cstheme="minorHAnsi"/>
          <w:b/>
          <w:color w:val="252830"/>
          <w:sz w:val="28"/>
        </w:rPr>
        <w:t>O</w:t>
      </w:r>
      <w:r w:rsidR="002D2D4E" w:rsidRPr="00DE5E8E">
        <w:rPr>
          <w:rFonts w:cstheme="minorHAnsi"/>
          <w:b/>
          <w:color w:val="252830"/>
          <w:sz w:val="28"/>
        </w:rPr>
        <w:t>ctal constant</w:t>
      </w:r>
      <w:r>
        <w:rPr>
          <w:rFonts w:cstheme="minorHAnsi"/>
          <w:b/>
          <w:color w:val="252830"/>
          <w:sz w:val="28"/>
        </w:rPr>
        <w:t xml:space="preserve"> </w:t>
      </w:r>
      <w:r w:rsidR="002D2D4E" w:rsidRPr="00DE5E8E">
        <w:rPr>
          <w:rFonts w:cstheme="minorHAnsi"/>
          <w:b/>
          <w:color w:val="252830"/>
          <w:sz w:val="28"/>
        </w:rPr>
        <w:t>(base 8)</w:t>
      </w:r>
      <w:r w:rsidR="005511BE">
        <w:rPr>
          <w:rFonts w:cstheme="minorHAnsi"/>
          <w:b/>
          <w:color w:val="252830"/>
          <w:sz w:val="28"/>
        </w:rPr>
        <w:t xml:space="preserve">: </w:t>
      </w:r>
      <w:r w:rsidR="005511BE" w:rsidRPr="0082123E">
        <w:rPr>
          <w:rFonts w:cstheme="minorHAnsi"/>
          <w:color w:val="252830"/>
          <w:sz w:val="28"/>
        </w:rPr>
        <w:t xml:space="preserve">octal constant </w:t>
      </w:r>
      <w:r w:rsidR="005511BE">
        <w:rPr>
          <w:rFonts w:cstheme="minorHAnsi"/>
          <w:color w:val="252830"/>
          <w:sz w:val="28"/>
        </w:rPr>
        <w:t xml:space="preserve">must </w:t>
      </w:r>
      <w:r w:rsidR="005511BE" w:rsidRPr="0082123E">
        <w:rPr>
          <w:rFonts w:cstheme="minorHAnsi"/>
          <w:color w:val="252830"/>
          <w:sz w:val="28"/>
        </w:rPr>
        <w:t>start with a 0</w:t>
      </w:r>
    </w:p>
    <w:p w14:paraId="67A9C8D2" w14:textId="37AC59EE" w:rsidR="00DE5E8E" w:rsidRDefault="00DE5E8E" w:rsidP="00DE5E8E">
      <w:pPr>
        <w:shd w:val="clear" w:color="auto" w:fill="FFFFFF"/>
        <w:spacing w:before="100" w:beforeAutospacing="1" w:after="100" w:afterAutospacing="1" w:line="240" w:lineRule="auto"/>
        <w:ind w:left="720"/>
        <w:rPr>
          <w:rFonts w:cstheme="minorHAnsi"/>
          <w:b/>
          <w:color w:val="252830"/>
          <w:sz w:val="28"/>
        </w:rPr>
      </w:pPr>
      <w:r>
        <w:rPr>
          <w:rFonts w:cstheme="minorHAnsi"/>
          <w:b/>
          <w:color w:val="252830"/>
          <w:sz w:val="28"/>
        </w:rPr>
        <w:t>Valid:</w:t>
      </w:r>
    </w:p>
    <w:p w14:paraId="561DCE0B" w14:textId="6A02C212" w:rsidR="00DE5E8E" w:rsidRDefault="00DE5E8E" w:rsidP="00DE5E8E">
      <w:pPr>
        <w:shd w:val="clear" w:color="auto" w:fill="FFFFFF"/>
        <w:spacing w:before="100" w:beforeAutospacing="1" w:after="100" w:afterAutospacing="1" w:line="240" w:lineRule="auto"/>
        <w:ind w:left="720"/>
        <w:rPr>
          <w:rFonts w:cstheme="minorHAnsi"/>
          <w:b/>
          <w:bCs/>
          <w:color w:val="000000"/>
          <w:sz w:val="24"/>
          <w:szCs w:val="18"/>
        </w:rPr>
      </w:pPr>
      <w:r w:rsidRPr="00DE5E8E">
        <w:rPr>
          <w:rFonts w:cstheme="minorHAnsi"/>
          <w:b/>
          <w:bCs/>
          <w:color w:val="000000"/>
          <w:sz w:val="24"/>
          <w:szCs w:val="18"/>
        </w:rPr>
        <w:t xml:space="preserve">0 </w:t>
      </w:r>
      <w:r>
        <w:rPr>
          <w:rFonts w:cstheme="minorHAnsi"/>
          <w:b/>
          <w:bCs/>
          <w:color w:val="000000"/>
          <w:sz w:val="24"/>
          <w:szCs w:val="18"/>
        </w:rPr>
        <w:tab/>
      </w:r>
      <w:r>
        <w:rPr>
          <w:rFonts w:cstheme="minorHAnsi"/>
          <w:b/>
          <w:bCs/>
          <w:color w:val="000000"/>
          <w:sz w:val="24"/>
          <w:szCs w:val="18"/>
        </w:rPr>
        <w:tab/>
      </w:r>
      <w:r w:rsidRPr="00DE5E8E">
        <w:rPr>
          <w:rFonts w:cstheme="minorHAnsi"/>
          <w:b/>
          <w:bCs/>
          <w:color w:val="000000"/>
          <w:sz w:val="24"/>
          <w:szCs w:val="18"/>
        </w:rPr>
        <w:t xml:space="preserve">01 </w:t>
      </w:r>
      <w:r>
        <w:rPr>
          <w:rFonts w:cstheme="minorHAnsi"/>
          <w:b/>
          <w:bCs/>
          <w:color w:val="000000"/>
          <w:sz w:val="24"/>
          <w:szCs w:val="18"/>
        </w:rPr>
        <w:tab/>
      </w:r>
      <w:r>
        <w:rPr>
          <w:rFonts w:cstheme="minorHAnsi"/>
          <w:b/>
          <w:bCs/>
          <w:color w:val="000000"/>
          <w:sz w:val="24"/>
          <w:szCs w:val="18"/>
        </w:rPr>
        <w:tab/>
      </w:r>
      <w:r w:rsidRPr="00DE5E8E">
        <w:rPr>
          <w:rFonts w:cstheme="minorHAnsi"/>
          <w:b/>
          <w:bCs/>
          <w:color w:val="000000"/>
          <w:sz w:val="24"/>
          <w:szCs w:val="18"/>
        </w:rPr>
        <w:t xml:space="preserve">0743 </w:t>
      </w:r>
      <w:r>
        <w:rPr>
          <w:rFonts w:cstheme="minorHAnsi"/>
          <w:b/>
          <w:bCs/>
          <w:color w:val="000000"/>
          <w:sz w:val="24"/>
          <w:szCs w:val="18"/>
        </w:rPr>
        <w:tab/>
      </w:r>
      <w:r>
        <w:rPr>
          <w:rFonts w:cstheme="minorHAnsi"/>
          <w:b/>
          <w:bCs/>
          <w:color w:val="000000"/>
          <w:sz w:val="24"/>
          <w:szCs w:val="18"/>
        </w:rPr>
        <w:tab/>
      </w:r>
      <w:r w:rsidRPr="00DE5E8E">
        <w:rPr>
          <w:rFonts w:cstheme="minorHAnsi"/>
          <w:b/>
          <w:bCs/>
          <w:color w:val="000000"/>
          <w:sz w:val="24"/>
          <w:szCs w:val="18"/>
        </w:rPr>
        <w:t>077777</w:t>
      </w:r>
    </w:p>
    <w:p w14:paraId="06DC18BD" w14:textId="249CBA84" w:rsidR="00DE5E8E" w:rsidRPr="00522B92" w:rsidRDefault="00DE5E8E" w:rsidP="00DE5E8E">
      <w:pPr>
        <w:shd w:val="clear" w:color="auto" w:fill="FFFFFF"/>
        <w:spacing w:before="100" w:beforeAutospacing="1" w:after="100" w:afterAutospacing="1" w:line="240" w:lineRule="auto"/>
        <w:ind w:left="720"/>
        <w:rPr>
          <w:rFonts w:cstheme="minorHAnsi"/>
          <w:b/>
          <w:color w:val="252830"/>
          <w:sz w:val="28"/>
        </w:rPr>
      </w:pPr>
      <w:r w:rsidRPr="00522B92">
        <w:rPr>
          <w:rFonts w:cstheme="minorHAnsi"/>
          <w:b/>
          <w:color w:val="252830"/>
          <w:sz w:val="28"/>
        </w:rPr>
        <w:t>Invalid:</w:t>
      </w:r>
    </w:p>
    <w:p w14:paraId="2540F14B" w14:textId="691DD73E" w:rsidR="00DE5E8E" w:rsidRPr="00DE5E8E" w:rsidRDefault="00DE5E8E" w:rsidP="00DE5E8E">
      <w:pPr>
        <w:shd w:val="clear" w:color="auto" w:fill="FFFFFF"/>
        <w:spacing w:before="100" w:beforeAutospacing="1" w:after="100" w:afterAutospacing="1" w:line="240" w:lineRule="auto"/>
        <w:ind w:left="720"/>
        <w:rPr>
          <w:rFonts w:cstheme="minorHAnsi"/>
          <w:color w:val="252830"/>
          <w:sz w:val="28"/>
        </w:rPr>
      </w:pPr>
      <w:r w:rsidRPr="00DE5E8E">
        <w:rPr>
          <w:rFonts w:cstheme="minorHAnsi"/>
          <w:color w:val="252830"/>
          <w:sz w:val="28"/>
        </w:rPr>
        <w:t>743</w:t>
      </w:r>
      <w:r w:rsidRPr="00DE5E8E">
        <w:rPr>
          <w:rFonts w:cstheme="minorHAnsi"/>
          <w:color w:val="252830"/>
          <w:sz w:val="28"/>
        </w:rPr>
        <w:tab/>
      </w:r>
      <w:r w:rsidRPr="00DE5E8E">
        <w:rPr>
          <w:rFonts w:cstheme="minorHAnsi"/>
          <w:color w:val="252830"/>
          <w:sz w:val="28"/>
        </w:rPr>
        <w:tab/>
      </w:r>
      <w:r w:rsidRPr="00DE5E8E">
        <w:rPr>
          <w:rFonts w:cstheme="minorHAnsi"/>
          <w:color w:val="252830"/>
          <w:sz w:val="28"/>
        </w:rPr>
        <w:tab/>
      </w:r>
      <w:r w:rsidRPr="00DE5E8E">
        <w:rPr>
          <w:rFonts w:cstheme="minorHAnsi"/>
          <w:color w:val="252830"/>
          <w:sz w:val="28"/>
        </w:rPr>
        <w:tab/>
        <w:t xml:space="preserve"> Does not begin with 0.</w:t>
      </w:r>
    </w:p>
    <w:p w14:paraId="47757EB2" w14:textId="47266451" w:rsidR="00DE5E8E" w:rsidRPr="00DE5E8E" w:rsidRDefault="00DE5E8E" w:rsidP="00DE5E8E">
      <w:pPr>
        <w:shd w:val="clear" w:color="auto" w:fill="FFFFFF"/>
        <w:spacing w:before="100" w:beforeAutospacing="1" w:after="100" w:afterAutospacing="1" w:line="240" w:lineRule="auto"/>
        <w:ind w:left="720"/>
        <w:rPr>
          <w:rFonts w:cstheme="minorHAnsi"/>
          <w:color w:val="252830"/>
          <w:sz w:val="28"/>
        </w:rPr>
      </w:pPr>
      <w:r w:rsidRPr="00DE5E8E">
        <w:rPr>
          <w:rFonts w:cstheme="minorHAnsi"/>
          <w:color w:val="252830"/>
          <w:sz w:val="28"/>
        </w:rPr>
        <w:t>05280</w:t>
      </w:r>
      <w:r w:rsidRPr="00DE5E8E">
        <w:rPr>
          <w:rFonts w:cstheme="minorHAnsi"/>
          <w:color w:val="252830"/>
          <w:sz w:val="28"/>
        </w:rPr>
        <w:tab/>
      </w:r>
      <w:r w:rsidRPr="00DE5E8E">
        <w:rPr>
          <w:rFonts w:cstheme="minorHAnsi"/>
          <w:color w:val="252830"/>
          <w:sz w:val="28"/>
        </w:rPr>
        <w:tab/>
      </w:r>
      <w:r w:rsidRPr="00DE5E8E">
        <w:rPr>
          <w:rFonts w:cstheme="minorHAnsi"/>
          <w:color w:val="252830"/>
          <w:sz w:val="28"/>
        </w:rPr>
        <w:tab/>
        <w:t xml:space="preserve"> </w:t>
      </w:r>
      <w:r>
        <w:rPr>
          <w:rFonts w:cstheme="minorHAnsi"/>
          <w:color w:val="252830"/>
          <w:sz w:val="28"/>
        </w:rPr>
        <w:tab/>
      </w:r>
      <w:r w:rsidRPr="00DE5E8E">
        <w:rPr>
          <w:rFonts w:cstheme="minorHAnsi"/>
          <w:color w:val="252830"/>
          <w:sz w:val="28"/>
        </w:rPr>
        <w:t xml:space="preserve">Illegal </w:t>
      </w:r>
      <w:proofErr w:type="gramStart"/>
      <w:r w:rsidRPr="00DE5E8E">
        <w:rPr>
          <w:rFonts w:cstheme="minorHAnsi"/>
          <w:color w:val="252830"/>
          <w:sz w:val="28"/>
        </w:rPr>
        <w:t>digit</w:t>
      </w:r>
      <w:proofErr w:type="gramEnd"/>
      <w:r w:rsidRPr="00DE5E8E">
        <w:rPr>
          <w:rFonts w:cstheme="minorHAnsi"/>
          <w:color w:val="252830"/>
          <w:sz w:val="28"/>
        </w:rPr>
        <w:t xml:space="preserve"> (8).</w:t>
      </w:r>
    </w:p>
    <w:p w14:paraId="2BAC2A21" w14:textId="26E34A86" w:rsidR="00DE5E8E" w:rsidRPr="00DE5E8E" w:rsidRDefault="00DE5E8E" w:rsidP="00DE5E8E">
      <w:pPr>
        <w:shd w:val="clear" w:color="auto" w:fill="FFFFFF"/>
        <w:spacing w:before="100" w:beforeAutospacing="1" w:after="100" w:afterAutospacing="1" w:line="240" w:lineRule="auto"/>
        <w:ind w:left="720"/>
        <w:rPr>
          <w:rFonts w:cstheme="minorHAnsi"/>
          <w:color w:val="252830"/>
          <w:sz w:val="28"/>
        </w:rPr>
      </w:pPr>
      <w:r w:rsidRPr="00DE5E8E">
        <w:rPr>
          <w:rFonts w:cstheme="minorHAnsi"/>
          <w:color w:val="252830"/>
          <w:sz w:val="28"/>
        </w:rPr>
        <w:t>0777.777</w:t>
      </w:r>
      <w:r w:rsidRPr="00DE5E8E">
        <w:rPr>
          <w:rFonts w:cstheme="minorHAnsi"/>
          <w:color w:val="252830"/>
          <w:sz w:val="28"/>
        </w:rPr>
        <w:tab/>
      </w:r>
      <w:r w:rsidRPr="00DE5E8E">
        <w:rPr>
          <w:rFonts w:cstheme="minorHAnsi"/>
          <w:color w:val="252830"/>
          <w:sz w:val="28"/>
        </w:rPr>
        <w:tab/>
        <w:t xml:space="preserve"> </w:t>
      </w:r>
      <w:r>
        <w:rPr>
          <w:rFonts w:cstheme="minorHAnsi"/>
          <w:color w:val="252830"/>
          <w:sz w:val="28"/>
        </w:rPr>
        <w:tab/>
      </w:r>
      <w:r w:rsidRPr="00DE5E8E">
        <w:rPr>
          <w:rFonts w:cstheme="minorHAnsi"/>
          <w:color w:val="252830"/>
          <w:sz w:val="28"/>
        </w:rPr>
        <w:t>Illegal character (.)</w:t>
      </w:r>
    </w:p>
    <w:p w14:paraId="3DFA214A" w14:textId="2F72E08C" w:rsidR="002D2D4E" w:rsidRPr="00C763F2" w:rsidRDefault="002D2D4E" w:rsidP="002D2D4E">
      <w:pPr>
        <w:numPr>
          <w:ilvl w:val="0"/>
          <w:numId w:val="4"/>
        </w:numPr>
        <w:shd w:val="clear" w:color="auto" w:fill="FFFFFF"/>
        <w:spacing w:before="100" w:beforeAutospacing="1" w:after="100" w:afterAutospacing="1" w:line="240" w:lineRule="auto"/>
        <w:rPr>
          <w:rFonts w:cstheme="minorHAnsi"/>
          <w:color w:val="252830"/>
          <w:sz w:val="36"/>
        </w:rPr>
      </w:pPr>
      <w:r w:rsidRPr="00C763F2">
        <w:rPr>
          <w:rFonts w:cstheme="minorHAnsi"/>
          <w:b/>
          <w:color w:val="252830"/>
          <w:sz w:val="28"/>
        </w:rPr>
        <w:t>hexadecimal constant</w:t>
      </w:r>
      <w:r w:rsidR="00C763F2" w:rsidRPr="00C763F2">
        <w:rPr>
          <w:rFonts w:cstheme="minorHAnsi"/>
          <w:b/>
          <w:color w:val="252830"/>
          <w:sz w:val="28"/>
        </w:rPr>
        <w:t xml:space="preserve"> </w:t>
      </w:r>
      <w:r w:rsidRPr="00C763F2">
        <w:rPr>
          <w:rFonts w:cstheme="minorHAnsi"/>
          <w:b/>
          <w:color w:val="252830"/>
          <w:sz w:val="28"/>
        </w:rPr>
        <w:t>(base 16)</w:t>
      </w:r>
      <w:r w:rsidR="00C763F2">
        <w:rPr>
          <w:rFonts w:cstheme="minorHAnsi"/>
          <w:b/>
          <w:color w:val="252830"/>
          <w:sz w:val="28"/>
        </w:rPr>
        <w:t xml:space="preserve">: </w:t>
      </w:r>
      <w:r w:rsidR="00C763F2" w:rsidRPr="00C763F2">
        <w:rPr>
          <w:rFonts w:cstheme="minorHAnsi"/>
          <w:color w:val="252830"/>
          <w:sz w:val="28"/>
        </w:rPr>
        <w:t xml:space="preserve"> </w:t>
      </w:r>
      <w:r w:rsidR="00C763F2" w:rsidRPr="00C763F2">
        <w:rPr>
          <w:rFonts w:cstheme="minorHAnsi"/>
          <w:bCs/>
          <w:color w:val="000000"/>
          <w:sz w:val="24"/>
          <w:szCs w:val="24"/>
        </w:rPr>
        <w:t xml:space="preserve">A </w:t>
      </w:r>
      <w:r w:rsidR="00C763F2" w:rsidRPr="00C763F2">
        <w:rPr>
          <w:rFonts w:cstheme="minorHAnsi"/>
          <w:bCs/>
          <w:i/>
          <w:iCs/>
          <w:color w:val="000000"/>
          <w:sz w:val="24"/>
          <w:szCs w:val="24"/>
        </w:rPr>
        <w:t xml:space="preserve">hexadecimal </w:t>
      </w:r>
      <w:r w:rsidR="00C763F2" w:rsidRPr="00C763F2">
        <w:rPr>
          <w:rFonts w:cstheme="minorHAnsi"/>
          <w:color w:val="000000"/>
          <w:sz w:val="24"/>
          <w:szCs w:val="24"/>
        </w:rPr>
        <w:t xml:space="preserve">integer constant must begin with either </w:t>
      </w:r>
      <w:r w:rsidR="00C763F2" w:rsidRPr="00C763F2">
        <w:rPr>
          <w:rFonts w:cstheme="minorHAnsi"/>
          <w:bCs/>
          <w:color w:val="000000"/>
          <w:sz w:val="24"/>
          <w:szCs w:val="24"/>
        </w:rPr>
        <w:t xml:space="preserve">Ox </w:t>
      </w:r>
      <w:r w:rsidR="00C763F2" w:rsidRPr="00C763F2">
        <w:rPr>
          <w:rFonts w:cstheme="minorHAnsi"/>
          <w:color w:val="000000"/>
          <w:sz w:val="24"/>
          <w:szCs w:val="24"/>
        </w:rPr>
        <w:t xml:space="preserve">or </w:t>
      </w:r>
      <w:r w:rsidR="00C763F2" w:rsidRPr="00C763F2">
        <w:rPr>
          <w:rFonts w:cstheme="minorHAnsi"/>
          <w:bCs/>
          <w:color w:val="000000"/>
          <w:sz w:val="24"/>
          <w:szCs w:val="24"/>
        </w:rPr>
        <w:t>OX</w:t>
      </w:r>
    </w:p>
    <w:p w14:paraId="54092D6C" w14:textId="281E9E84" w:rsidR="00C763F2" w:rsidRPr="00C763F2" w:rsidRDefault="00C763F2" w:rsidP="00C763F2">
      <w:pPr>
        <w:shd w:val="clear" w:color="auto" w:fill="FFFFFF"/>
        <w:spacing w:before="100" w:beforeAutospacing="1" w:after="100" w:afterAutospacing="1" w:line="240" w:lineRule="auto"/>
        <w:ind w:left="720"/>
        <w:rPr>
          <w:rFonts w:cstheme="minorHAnsi"/>
          <w:color w:val="252830"/>
          <w:sz w:val="28"/>
        </w:rPr>
      </w:pPr>
      <w:r w:rsidRPr="00C763F2">
        <w:rPr>
          <w:rFonts w:cstheme="minorHAnsi"/>
          <w:color w:val="252830"/>
          <w:sz w:val="28"/>
        </w:rPr>
        <w:t>Valid:</w:t>
      </w:r>
    </w:p>
    <w:p w14:paraId="39B3F49C" w14:textId="31DBDC18" w:rsidR="00C763F2" w:rsidRPr="005E4B85" w:rsidRDefault="00C763F2" w:rsidP="00C763F2">
      <w:pPr>
        <w:shd w:val="clear" w:color="auto" w:fill="FFFFFF"/>
        <w:spacing w:before="100" w:beforeAutospacing="1" w:after="100" w:afterAutospacing="1" w:line="240" w:lineRule="auto"/>
        <w:ind w:left="720"/>
        <w:rPr>
          <w:rFonts w:cstheme="minorHAnsi"/>
          <w:b/>
          <w:bCs/>
          <w:iCs/>
          <w:color w:val="000000"/>
          <w:sz w:val="24"/>
          <w:szCs w:val="16"/>
        </w:rPr>
      </w:pPr>
      <w:r w:rsidRPr="005E4B85">
        <w:rPr>
          <w:rFonts w:cstheme="minorHAnsi"/>
          <w:b/>
          <w:bCs/>
          <w:color w:val="000000"/>
          <w:sz w:val="28"/>
          <w:szCs w:val="18"/>
        </w:rPr>
        <w:t xml:space="preserve">ox </w:t>
      </w:r>
      <w:r w:rsidRPr="005E4B85">
        <w:rPr>
          <w:rFonts w:cstheme="minorHAnsi"/>
          <w:b/>
          <w:bCs/>
          <w:color w:val="000000"/>
          <w:sz w:val="28"/>
          <w:szCs w:val="18"/>
        </w:rPr>
        <w:tab/>
      </w:r>
      <w:r w:rsidR="005E4B85" w:rsidRPr="005E4B85">
        <w:rPr>
          <w:rFonts w:cstheme="minorHAnsi"/>
          <w:b/>
          <w:bCs/>
          <w:color w:val="000000"/>
          <w:sz w:val="28"/>
          <w:szCs w:val="18"/>
        </w:rPr>
        <w:tab/>
      </w:r>
      <w:r w:rsidR="005E4B85">
        <w:rPr>
          <w:rFonts w:cstheme="minorHAnsi"/>
          <w:b/>
          <w:bCs/>
          <w:color w:val="000000"/>
          <w:sz w:val="28"/>
          <w:szCs w:val="18"/>
        </w:rPr>
        <w:tab/>
      </w:r>
      <w:r w:rsidRPr="005E4B85">
        <w:rPr>
          <w:rFonts w:cstheme="minorHAnsi"/>
          <w:b/>
          <w:bCs/>
          <w:color w:val="000000"/>
          <w:sz w:val="28"/>
          <w:szCs w:val="18"/>
        </w:rPr>
        <w:t>ox</w:t>
      </w:r>
      <w:r w:rsidRPr="005E4B85">
        <w:rPr>
          <w:rFonts w:cstheme="minorHAnsi"/>
          <w:b/>
          <w:bCs/>
          <w:color w:val="000000"/>
          <w:sz w:val="24"/>
          <w:szCs w:val="16"/>
        </w:rPr>
        <w:t>1</w:t>
      </w:r>
      <w:r w:rsidR="005E4B85">
        <w:rPr>
          <w:rFonts w:cstheme="minorHAnsi"/>
          <w:b/>
          <w:bCs/>
          <w:color w:val="000000"/>
          <w:sz w:val="24"/>
          <w:szCs w:val="16"/>
        </w:rPr>
        <w:tab/>
      </w:r>
      <w:r w:rsidR="005E4B85" w:rsidRPr="005E4B85">
        <w:rPr>
          <w:rFonts w:cstheme="minorHAnsi"/>
          <w:b/>
          <w:bCs/>
          <w:color w:val="000000"/>
          <w:sz w:val="24"/>
          <w:szCs w:val="16"/>
        </w:rPr>
        <w:tab/>
      </w:r>
      <w:r w:rsidRPr="005E4B85">
        <w:rPr>
          <w:rFonts w:cstheme="minorHAnsi"/>
          <w:b/>
          <w:bCs/>
          <w:color w:val="000000"/>
          <w:sz w:val="24"/>
          <w:szCs w:val="16"/>
        </w:rPr>
        <w:t xml:space="preserve"> </w:t>
      </w:r>
      <w:r w:rsidRPr="005E4B85">
        <w:rPr>
          <w:rFonts w:cstheme="minorHAnsi"/>
          <w:b/>
          <w:bCs/>
          <w:color w:val="000000"/>
          <w:sz w:val="24"/>
          <w:szCs w:val="16"/>
        </w:rPr>
        <w:tab/>
        <w:t xml:space="preserve">OX7FFF </w:t>
      </w:r>
      <w:r w:rsidR="005E4B85" w:rsidRPr="005E4B85">
        <w:rPr>
          <w:rFonts w:cstheme="minorHAnsi"/>
          <w:b/>
          <w:bCs/>
          <w:color w:val="000000"/>
          <w:sz w:val="24"/>
          <w:szCs w:val="16"/>
        </w:rPr>
        <w:tab/>
      </w:r>
      <w:r w:rsidR="005E4B85" w:rsidRPr="005E4B85">
        <w:rPr>
          <w:rFonts w:cstheme="minorHAnsi"/>
          <w:b/>
          <w:bCs/>
          <w:color w:val="000000"/>
          <w:sz w:val="24"/>
          <w:szCs w:val="16"/>
        </w:rPr>
        <w:tab/>
      </w:r>
      <w:r w:rsidR="005E4B85" w:rsidRPr="005E4B85">
        <w:rPr>
          <w:rFonts w:cstheme="minorHAnsi"/>
          <w:b/>
          <w:bCs/>
          <w:color w:val="000000"/>
          <w:sz w:val="24"/>
          <w:szCs w:val="16"/>
        </w:rPr>
        <w:tab/>
      </w:r>
      <w:proofErr w:type="spellStart"/>
      <w:r w:rsidRPr="005E4B85">
        <w:rPr>
          <w:rFonts w:cstheme="minorHAnsi"/>
          <w:b/>
          <w:bCs/>
          <w:iCs/>
          <w:color w:val="000000"/>
          <w:sz w:val="24"/>
          <w:szCs w:val="16"/>
        </w:rPr>
        <w:t>Oxabcd</w:t>
      </w:r>
      <w:proofErr w:type="spellEnd"/>
    </w:p>
    <w:p w14:paraId="39B23B8A" w14:textId="01642AEF" w:rsidR="00C763F2" w:rsidRPr="00C763F2" w:rsidRDefault="00C763F2" w:rsidP="00C763F2">
      <w:pPr>
        <w:shd w:val="clear" w:color="auto" w:fill="FFFFFF"/>
        <w:spacing w:before="100" w:beforeAutospacing="1" w:after="100" w:afterAutospacing="1" w:line="240" w:lineRule="auto"/>
        <w:ind w:left="720"/>
        <w:rPr>
          <w:rFonts w:ascii="Helvetica-Bold" w:hAnsi="Helvetica-Bold"/>
          <w:bCs/>
          <w:color w:val="000000"/>
          <w:sz w:val="18"/>
          <w:szCs w:val="18"/>
        </w:rPr>
      </w:pPr>
      <w:r w:rsidRPr="005E4B85">
        <w:rPr>
          <w:rFonts w:ascii="Helvetica-Bold" w:hAnsi="Helvetica-Bold"/>
          <w:b/>
          <w:bCs/>
          <w:color w:val="000000"/>
          <w:sz w:val="28"/>
          <w:szCs w:val="18"/>
        </w:rPr>
        <w:t>Invalid</w:t>
      </w:r>
      <w:r w:rsidRPr="00C763F2">
        <w:rPr>
          <w:rFonts w:ascii="Helvetica-Bold" w:hAnsi="Helvetica-Bold"/>
          <w:bCs/>
          <w:color w:val="000000"/>
          <w:sz w:val="18"/>
          <w:szCs w:val="18"/>
        </w:rPr>
        <w:t>:</w:t>
      </w:r>
    </w:p>
    <w:p w14:paraId="51848635" w14:textId="6A31A530" w:rsidR="00C763F2" w:rsidRPr="005E4B85" w:rsidRDefault="00C763F2" w:rsidP="00C763F2">
      <w:pPr>
        <w:shd w:val="clear" w:color="auto" w:fill="FFFFFF"/>
        <w:spacing w:before="100" w:beforeAutospacing="1" w:after="100" w:afterAutospacing="1" w:line="240" w:lineRule="auto"/>
        <w:ind w:left="720"/>
        <w:rPr>
          <w:rFonts w:cstheme="minorHAnsi"/>
          <w:color w:val="252830"/>
          <w:sz w:val="28"/>
        </w:rPr>
      </w:pPr>
      <w:r w:rsidRPr="005E4B85">
        <w:rPr>
          <w:rFonts w:cstheme="minorHAnsi"/>
          <w:color w:val="252830"/>
          <w:sz w:val="28"/>
        </w:rPr>
        <w:t xml:space="preserve">OX12.34 </w:t>
      </w:r>
      <w:r w:rsidR="005E4B85">
        <w:rPr>
          <w:rFonts w:cstheme="minorHAnsi"/>
          <w:color w:val="252830"/>
          <w:sz w:val="28"/>
        </w:rPr>
        <w:tab/>
      </w:r>
      <w:r w:rsidR="005E4B85">
        <w:rPr>
          <w:rFonts w:cstheme="minorHAnsi"/>
          <w:color w:val="252830"/>
          <w:sz w:val="28"/>
        </w:rPr>
        <w:tab/>
      </w:r>
      <w:r w:rsidR="005E4B85">
        <w:rPr>
          <w:rFonts w:cstheme="minorHAnsi"/>
          <w:color w:val="252830"/>
          <w:sz w:val="28"/>
        </w:rPr>
        <w:tab/>
      </w:r>
      <w:r w:rsidRPr="005E4B85">
        <w:rPr>
          <w:rFonts w:cstheme="minorHAnsi"/>
          <w:color w:val="252830"/>
          <w:sz w:val="28"/>
        </w:rPr>
        <w:t>Illegal character (.).</w:t>
      </w:r>
    </w:p>
    <w:p w14:paraId="641D7844" w14:textId="35A7A9D1" w:rsidR="00C763F2" w:rsidRPr="005E4B85" w:rsidRDefault="00C763F2" w:rsidP="00C763F2">
      <w:pPr>
        <w:shd w:val="clear" w:color="auto" w:fill="FFFFFF"/>
        <w:spacing w:before="100" w:beforeAutospacing="1" w:after="100" w:afterAutospacing="1" w:line="240" w:lineRule="auto"/>
        <w:ind w:left="720"/>
        <w:rPr>
          <w:rFonts w:cstheme="minorHAnsi"/>
          <w:color w:val="252830"/>
          <w:sz w:val="28"/>
        </w:rPr>
      </w:pPr>
      <w:r w:rsidRPr="005E4B85">
        <w:rPr>
          <w:rFonts w:cstheme="minorHAnsi"/>
          <w:color w:val="252830"/>
          <w:sz w:val="28"/>
        </w:rPr>
        <w:t>OBE38</w:t>
      </w:r>
      <w:r w:rsidR="005E4B85">
        <w:rPr>
          <w:rFonts w:cstheme="minorHAnsi"/>
          <w:color w:val="252830"/>
          <w:sz w:val="28"/>
        </w:rPr>
        <w:tab/>
      </w:r>
      <w:r w:rsidR="005E4B85">
        <w:rPr>
          <w:rFonts w:cstheme="minorHAnsi"/>
          <w:color w:val="252830"/>
          <w:sz w:val="28"/>
        </w:rPr>
        <w:tab/>
      </w:r>
      <w:r w:rsidR="005E4B85">
        <w:rPr>
          <w:rFonts w:cstheme="minorHAnsi"/>
          <w:color w:val="252830"/>
          <w:sz w:val="28"/>
        </w:rPr>
        <w:tab/>
      </w:r>
      <w:r w:rsidRPr="005E4B85">
        <w:rPr>
          <w:rFonts w:cstheme="minorHAnsi"/>
          <w:color w:val="252830"/>
          <w:sz w:val="28"/>
        </w:rPr>
        <w:t xml:space="preserve"> Does not begin with Ox or OX.</w:t>
      </w:r>
    </w:p>
    <w:p w14:paraId="599BC0D0" w14:textId="128AD5A5" w:rsidR="00C763F2" w:rsidRPr="005E4B85" w:rsidRDefault="00C763F2" w:rsidP="00C763F2">
      <w:pPr>
        <w:shd w:val="clear" w:color="auto" w:fill="FFFFFF"/>
        <w:spacing w:before="100" w:beforeAutospacing="1" w:after="100" w:afterAutospacing="1" w:line="240" w:lineRule="auto"/>
        <w:ind w:left="720"/>
        <w:rPr>
          <w:rFonts w:cstheme="minorHAnsi"/>
          <w:color w:val="252830"/>
          <w:sz w:val="28"/>
        </w:rPr>
      </w:pPr>
      <w:r w:rsidRPr="005E4B85">
        <w:rPr>
          <w:rFonts w:cstheme="minorHAnsi"/>
          <w:color w:val="252830"/>
          <w:sz w:val="28"/>
        </w:rPr>
        <w:t xml:space="preserve">Ox. 4bff </w:t>
      </w:r>
      <w:r w:rsidR="005E4B85">
        <w:rPr>
          <w:rFonts w:cstheme="minorHAnsi"/>
          <w:color w:val="252830"/>
          <w:sz w:val="28"/>
        </w:rPr>
        <w:tab/>
      </w:r>
      <w:r w:rsidR="005E4B85">
        <w:rPr>
          <w:rFonts w:cstheme="minorHAnsi"/>
          <w:color w:val="252830"/>
          <w:sz w:val="28"/>
        </w:rPr>
        <w:tab/>
      </w:r>
      <w:r w:rsidR="005E4B85">
        <w:rPr>
          <w:rFonts w:cstheme="minorHAnsi"/>
          <w:color w:val="252830"/>
          <w:sz w:val="28"/>
        </w:rPr>
        <w:tab/>
      </w:r>
      <w:r w:rsidRPr="005E4B85">
        <w:rPr>
          <w:rFonts w:cstheme="minorHAnsi"/>
          <w:color w:val="252830"/>
          <w:sz w:val="28"/>
        </w:rPr>
        <w:t>Illegal character (.).</w:t>
      </w:r>
    </w:p>
    <w:p w14:paraId="7ACFC672" w14:textId="05907951" w:rsidR="00C763F2" w:rsidRPr="005E4B85" w:rsidRDefault="00C763F2" w:rsidP="00C763F2">
      <w:pPr>
        <w:shd w:val="clear" w:color="auto" w:fill="FFFFFF"/>
        <w:spacing w:before="100" w:beforeAutospacing="1" w:after="100" w:afterAutospacing="1" w:line="240" w:lineRule="auto"/>
        <w:ind w:left="720"/>
        <w:rPr>
          <w:rFonts w:cstheme="minorHAnsi"/>
          <w:color w:val="252830"/>
          <w:sz w:val="28"/>
        </w:rPr>
      </w:pPr>
      <w:r w:rsidRPr="005E4B85">
        <w:rPr>
          <w:rFonts w:cstheme="minorHAnsi"/>
          <w:color w:val="252830"/>
          <w:sz w:val="28"/>
        </w:rPr>
        <w:t>OXDEFG</w:t>
      </w:r>
      <w:r w:rsidR="005E4B85">
        <w:rPr>
          <w:rFonts w:cstheme="minorHAnsi"/>
          <w:color w:val="252830"/>
          <w:sz w:val="28"/>
        </w:rPr>
        <w:tab/>
      </w:r>
      <w:r w:rsidR="005E4B85">
        <w:rPr>
          <w:rFonts w:cstheme="minorHAnsi"/>
          <w:color w:val="252830"/>
          <w:sz w:val="28"/>
        </w:rPr>
        <w:tab/>
      </w:r>
      <w:r w:rsidR="005E4B85">
        <w:rPr>
          <w:rFonts w:cstheme="minorHAnsi"/>
          <w:color w:val="252830"/>
          <w:sz w:val="28"/>
        </w:rPr>
        <w:tab/>
      </w:r>
      <w:r w:rsidRPr="005E4B85">
        <w:rPr>
          <w:rFonts w:cstheme="minorHAnsi"/>
          <w:color w:val="252830"/>
          <w:sz w:val="28"/>
        </w:rPr>
        <w:t xml:space="preserve"> Illegal character (G)</w:t>
      </w:r>
    </w:p>
    <w:p w14:paraId="600EA5B3" w14:textId="77777777" w:rsidR="00C763F2" w:rsidRPr="00C763F2" w:rsidRDefault="00C763F2" w:rsidP="00C763F2">
      <w:pPr>
        <w:shd w:val="clear" w:color="auto" w:fill="FFFFFF"/>
        <w:spacing w:before="100" w:beforeAutospacing="1" w:after="100" w:afterAutospacing="1" w:line="240" w:lineRule="auto"/>
        <w:ind w:left="720"/>
        <w:rPr>
          <w:rFonts w:cstheme="minorHAnsi"/>
          <w:b/>
          <w:color w:val="252830"/>
          <w:sz w:val="36"/>
        </w:rPr>
      </w:pPr>
    </w:p>
    <w:p w14:paraId="67BFE440" w14:textId="77777777" w:rsidR="006155C0" w:rsidRDefault="006155C0" w:rsidP="002D2D4E">
      <w:pPr>
        <w:pStyle w:val="Heading3"/>
        <w:shd w:val="clear" w:color="auto" w:fill="FFFFFF"/>
        <w:spacing w:before="192" w:beforeAutospacing="0" w:after="84" w:afterAutospacing="0"/>
        <w:rPr>
          <w:rFonts w:asciiTheme="minorHAnsi" w:hAnsiTheme="minorHAnsi" w:cstheme="minorHAnsi"/>
          <w:color w:val="252830"/>
          <w:sz w:val="32"/>
          <w:szCs w:val="38"/>
        </w:rPr>
      </w:pPr>
    </w:p>
    <w:p w14:paraId="094DD7BB" w14:textId="77777777" w:rsidR="006155C0" w:rsidRDefault="006155C0" w:rsidP="002D2D4E">
      <w:pPr>
        <w:pStyle w:val="Heading3"/>
        <w:shd w:val="clear" w:color="auto" w:fill="FFFFFF"/>
        <w:spacing w:before="192" w:beforeAutospacing="0" w:after="84" w:afterAutospacing="0"/>
        <w:rPr>
          <w:rFonts w:asciiTheme="minorHAnsi" w:hAnsiTheme="minorHAnsi" w:cstheme="minorHAnsi"/>
          <w:color w:val="252830"/>
          <w:sz w:val="32"/>
          <w:szCs w:val="38"/>
        </w:rPr>
      </w:pPr>
    </w:p>
    <w:p w14:paraId="339E0D29" w14:textId="77777777" w:rsidR="006155C0" w:rsidRDefault="006155C0" w:rsidP="002D2D4E">
      <w:pPr>
        <w:pStyle w:val="Heading3"/>
        <w:shd w:val="clear" w:color="auto" w:fill="FFFFFF"/>
        <w:spacing w:before="192" w:beforeAutospacing="0" w:after="84" w:afterAutospacing="0"/>
        <w:rPr>
          <w:rFonts w:asciiTheme="minorHAnsi" w:hAnsiTheme="minorHAnsi" w:cstheme="minorHAnsi"/>
          <w:color w:val="252830"/>
          <w:sz w:val="32"/>
          <w:szCs w:val="38"/>
        </w:rPr>
      </w:pPr>
    </w:p>
    <w:p w14:paraId="2D26B0F4" w14:textId="77777777" w:rsidR="006155C0" w:rsidRDefault="006155C0" w:rsidP="002D2D4E">
      <w:pPr>
        <w:pStyle w:val="Heading3"/>
        <w:shd w:val="clear" w:color="auto" w:fill="FFFFFF"/>
        <w:spacing w:before="192" w:beforeAutospacing="0" w:after="84" w:afterAutospacing="0"/>
        <w:rPr>
          <w:rFonts w:asciiTheme="minorHAnsi" w:hAnsiTheme="minorHAnsi" w:cstheme="minorHAnsi"/>
          <w:color w:val="252830"/>
          <w:sz w:val="32"/>
          <w:szCs w:val="38"/>
        </w:rPr>
      </w:pPr>
    </w:p>
    <w:p w14:paraId="21421ED9" w14:textId="77777777" w:rsidR="006155C0" w:rsidRDefault="006155C0" w:rsidP="002D2D4E">
      <w:pPr>
        <w:pStyle w:val="Heading3"/>
        <w:shd w:val="clear" w:color="auto" w:fill="FFFFFF"/>
        <w:spacing w:before="192" w:beforeAutospacing="0" w:after="84" w:afterAutospacing="0"/>
        <w:rPr>
          <w:rFonts w:asciiTheme="minorHAnsi" w:hAnsiTheme="minorHAnsi" w:cstheme="minorHAnsi"/>
          <w:color w:val="252830"/>
          <w:sz w:val="32"/>
          <w:szCs w:val="38"/>
        </w:rPr>
      </w:pPr>
    </w:p>
    <w:p w14:paraId="2517C211" w14:textId="405F40B4" w:rsidR="002D2D4E" w:rsidRPr="000B7775" w:rsidRDefault="002D2D4E" w:rsidP="002D2D4E">
      <w:pPr>
        <w:pStyle w:val="Heading3"/>
        <w:shd w:val="clear" w:color="auto" w:fill="FFFFFF"/>
        <w:spacing w:before="192" w:beforeAutospacing="0" w:after="84" w:afterAutospacing="0"/>
        <w:rPr>
          <w:rFonts w:asciiTheme="minorHAnsi" w:hAnsiTheme="minorHAnsi" w:cstheme="minorHAnsi"/>
          <w:color w:val="252830"/>
          <w:sz w:val="32"/>
          <w:szCs w:val="38"/>
        </w:rPr>
      </w:pPr>
      <w:r w:rsidRPr="000B7775">
        <w:rPr>
          <w:rFonts w:asciiTheme="minorHAnsi" w:hAnsiTheme="minorHAnsi" w:cstheme="minorHAnsi"/>
          <w:color w:val="252830"/>
          <w:sz w:val="32"/>
          <w:szCs w:val="38"/>
        </w:rPr>
        <w:t>2. Floating-point constants</w:t>
      </w:r>
    </w:p>
    <w:p w14:paraId="1B7CDF31" w14:textId="0487EBEB" w:rsidR="002D2D4E" w:rsidRDefault="002D2D4E" w:rsidP="002D2D4E">
      <w:pPr>
        <w:pStyle w:val="NormalWeb"/>
        <w:shd w:val="clear" w:color="auto" w:fill="FFFFFF"/>
        <w:spacing w:after="336" w:afterAutospacing="0"/>
        <w:rPr>
          <w:rFonts w:asciiTheme="minorHAnsi" w:hAnsiTheme="minorHAnsi" w:cstheme="minorHAnsi"/>
          <w:color w:val="252830"/>
          <w:sz w:val="28"/>
        </w:rPr>
      </w:pPr>
      <w:r w:rsidRPr="0082123E">
        <w:rPr>
          <w:rFonts w:asciiTheme="minorHAnsi" w:hAnsiTheme="minorHAnsi" w:cstheme="minorHAnsi"/>
          <w:color w:val="252830"/>
          <w:sz w:val="28"/>
        </w:rPr>
        <w:t xml:space="preserve">A </w:t>
      </w:r>
      <w:proofErr w:type="gramStart"/>
      <w:r w:rsidRPr="0082123E">
        <w:rPr>
          <w:rFonts w:asciiTheme="minorHAnsi" w:hAnsiTheme="minorHAnsi" w:cstheme="minorHAnsi"/>
          <w:color w:val="252830"/>
          <w:sz w:val="28"/>
        </w:rPr>
        <w:t>floating point</w:t>
      </w:r>
      <w:proofErr w:type="gramEnd"/>
      <w:r w:rsidRPr="0082123E">
        <w:rPr>
          <w:rFonts w:asciiTheme="minorHAnsi" w:hAnsiTheme="minorHAnsi" w:cstheme="minorHAnsi"/>
          <w:color w:val="252830"/>
          <w:sz w:val="28"/>
        </w:rPr>
        <w:t xml:space="preserve"> constant is a numeric constant that has either a fractional form or an exponent form. </w:t>
      </w:r>
    </w:p>
    <w:p w14:paraId="6706A229" w14:textId="7A7D38C1" w:rsidR="000B7775" w:rsidRDefault="000B7775" w:rsidP="002D2D4E">
      <w:pPr>
        <w:pStyle w:val="NormalWeb"/>
        <w:shd w:val="clear" w:color="auto" w:fill="FFFFFF"/>
        <w:spacing w:after="336" w:afterAutospacing="0"/>
        <w:rPr>
          <w:rFonts w:asciiTheme="minorHAnsi" w:hAnsiTheme="minorHAnsi" w:cstheme="minorHAnsi"/>
          <w:color w:val="252830"/>
          <w:sz w:val="28"/>
        </w:rPr>
      </w:pPr>
      <w:r>
        <w:rPr>
          <w:rFonts w:asciiTheme="minorHAnsi" w:hAnsiTheme="minorHAnsi" w:cstheme="minorHAnsi"/>
          <w:color w:val="252830"/>
          <w:sz w:val="28"/>
        </w:rPr>
        <w:t>Valid: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20"/>
        <w:gridCol w:w="1725"/>
        <w:gridCol w:w="1740"/>
        <w:gridCol w:w="1605"/>
      </w:tblGrid>
      <w:tr w:rsidR="000B7775" w:rsidRPr="000B7775" w14:paraId="13254616" w14:textId="77777777" w:rsidTr="000B7775">
        <w:tc>
          <w:tcPr>
            <w:tcW w:w="1020" w:type="dxa"/>
            <w:tcBorders>
              <w:top w:val="single" w:sz="4" w:space="0" w:color="auto"/>
              <w:left w:val="single" w:sz="4" w:space="0" w:color="auto"/>
              <w:bottom w:val="single" w:sz="4" w:space="0" w:color="auto"/>
              <w:right w:val="single" w:sz="4" w:space="0" w:color="auto"/>
            </w:tcBorders>
            <w:vAlign w:val="center"/>
            <w:hideMark/>
          </w:tcPr>
          <w:p w14:paraId="2F1E8346"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color w:val="000000"/>
                <w:sz w:val="24"/>
                <w:szCs w:val="20"/>
              </w:rPr>
              <w:t xml:space="preserve">0. </w:t>
            </w:r>
          </w:p>
        </w:tc>
        <w:tc>
          <w:tcPr>
            <w:tcW w:w="1725" w:type="dxa"/>
            <w:tcBorders>
              <w:top w:val="single" w:sz="4" w:space="0" w:color="auto"/>
              <w:left w:val="single" w:sz="4" w:space="0" w:color="auto"/>
              <w:bottom w:val="single" w:sz="4" w:space="0" w:color="auto"/>
              <w:right w:val="single" w:sz="4" w:space="0" w:color="auto"/>
            </w:tcBorders>
            <w:vAlign w:val="center"/>
            <w:hideMark/>
          </w:tcPr>
          <w:p w14:paraId="409EEC79" w14:textId="67455F0B"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8"/>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14:paraId="2BE2A1D8" w14:textId="6B5C0BD3"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8"/>
              </w:rPr>
              <w:t xml:space="preserve">0. 2 </w:t>
            </w:r>
          </w:p>
        </w:tc>
        <w:tc>
          <w:tcPr>
            <w:tcW w:w="1605" w:type="dxa"/>
            <w:tcBorders>
              <w:top w:val="single" w:sz="4" w:space="0" w:color="auto"/>
              <w:left w:val="single" w:sz="4" w:space="0" w:color="auto"/>
              <w:bottom w:val="single" w:sz="4" w:space="0" w:color="auto"/>
              <w:right w:val="single" w:sz="4" w:space="0" w:color="auto"/>
            </w:tcBorders>
            <w:vAlign w:val="center"/>
            <w:hideMark/>
          </w:tcPr>
          <w:p w14:paraId="3067A4AD"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8"/>
              </w:rPr>
              <w:t>827.602</w:t>
            </w:r>
          </w:p>
        </w:tc>
      </w:tr>
      <w:tr w:rsidR="000B7775" w:rsidRPr="000B7775" w14:paraId="13504AAD" w14:textId="77777777" w:rsidTr="000B7775">
        <w:tc>
          <w:tcPr>
            <w:tcW w:w="1020" w:type="dxa"/>
            <w:tcBorders>
              <w:top w:val="single" w:sz="4" w:space="0" w:color="auto"/>
              <w:left w:val="single" w:sz="4" w:space="0" w:color="auto"/>
              <w:bottom w:val="single" w:sz="4" w:space="0" w:color="auto"/>
              <w:right w:val="single" w:sz="4" w:space="0" w:color="auto"/>
            </w:tcBorders>
            <w:vAlign w:val="center"/>
            <w:hideMark/>
          </w:tcPr>
          <w:p w14:paraId="17FE672D"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8"/>
              </w:rPr>
              <w:t xml:space="preserve">50000. </w:t>
            </w:r>
          </w:p>
        </w:tc>
        <w:tc>
          <w:tcPr>
            <w:tcW w:w="1725" w:type="dxa"/>
            <w:tcBorders>
              <w:top w:val="single" w:sz="4" w:space="0" w:color="auto"/>
              <w:left w:val="single" w:sz="4" w:space="0" w:color="auto"/>
              <w:bottom w:val="single" w:sz="4" w:space="0" w:color="auto"/>
              <w:right w:val="single" w:sz="4" w:space="0" w:color="auto"/>
            </w:tcBorders>
            <w:vAlign w:val="center"/>
            <w:hideMark/>
          </w:tcPr>
          <w:p w14:paraId="15C8F122"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8"/>
              </w:rPr>
              <w:t xml:space="preserve">0.000743 </w:t>
            </w:r>
          </w:p>
        </w:tc>
        <w:tc>
          <w:tcPr>
            <w:tcW w:w="1740" w:type="dxa"/>
            <w:tcBorders>
              <w:top w:val="single" w:sz="4" w:space="0" w:color="auto"/>
              <w:left w:val="single" w:sz="4" w:space="0" w:color="auto"/>
              <w:bottom w:val="single" w:sz="4" w:space="0" w:color="auto"/>
              <w:right w:val="single" w:sz="4" w:space="0" w:color="auto"/>
            </w:tcBorders>
            <w:vAlign w:val="center"/>
            <w:hideMark/>
          </w:tcPr>
          <w:p w14:paraId="58D75947"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8"/>
              </w:rPr>
              <w:t xml:space="preserve">12.3 </w:t>
            </w:r>
          </w:p>
        </w:tc>
        <w:tc>
          <w:tcPr>
            <w:tcW w:w="1605" w:type="dxa"/>
            <w:tcBorders>
              <w:top w:val="single" w:sz="4" w:space="0" w:color="auto"/>
              <w:left w:val="single" w:sz="4" w:space="0" w:color="auto"/>
              <w:bottom w:val="single" w:sz="4" w:space="0" w:color="auto"/>
              <w:right w:val="single" w:sz="4" w:space="0" w:color="auto"/>
            </w:tcBorders>
            <w:vAlign w:val="center"/>
            <w:hideMark/>
          </w:tcPr>
          <w:p w14:paraId="5888CDE9"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8"/>
              </w:rPr>
              <w:t>315.0066</w:t>
            </w:r>
          </w:p>
        </w:tc>
      </w:tr>
      <w:tr w:rsidR="000B7775" w:rsidRPr="000B7775" w14:paraId="3861F056" w14:textId="77777777" w:rsidTr="000B7775">
        <w:tc>
          <w:tcPr>
            <w:tcW w:w="1020" w:type="dxa"/>
            <w:tcBorders>
              <w:top w:val="single" w:sz="4" w:space="0" w:color="auto"/>
              <w:left w:val="single" w:sz="4" w:space="0" w:color="auto"/>
              <w:bottom w:val="single" w:sz="4" w:space="0" w:color="auto"/>
              <w:right w:val="single" w:sz="4" w:space="0" w:color="auto"/>
            </w:tcBorders>
            <w:vAlign w:val="center"/>
            <w:hideMark/>
          </w:tcPr>
          <w:p w14:paraId="0A4D78F6"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8"/>
              </w:rPr>
              <w:t xml:space="preserve">2E-8 </w:t>
            </w:r>
          </w:p>
        </w:tc>
        <w:tc>
          <w:tcPr>
            <w:tcW w:w="1725" w:type="dxa"/>
            <w:tcBorders>
              <w:top w:val="single" w:sz="4" w:space="0" w:color="auto"/>
              <w:left w:val="single" w:sz="4" w:space="0" w:color="auto"/>
              <w:bottom w:val="single" w:sz="4" w:space="0" w:color="auto"/>
              <w:right w:val="single" w:sz="4" w:space="0" w:color="auto"/>
            </w:tcBorders>
            <w:vAlign w:val="center"/>
            <w:hideMark/>
          </w:tcPr>
          <w:p w14:paraId="59262BFD"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8"/>
              </w:rPr>
              <w:t xml:space="preserve">0.006e-3 </w:t>
            </w:r>
          </w:p>
        </w:tc>
        <w:tc>
          <w:tcPr>
            <w:tcW w:w="1740" w:type="dxa"/>
            <w:tcBorders>
              <w:top w:val="single" w:sz="4" w:space="0" w:color="auto"/>
              <w:left w:val="single" w:sz="4" w:space="0" w:color="auto"/>
              <w:bottom w:val="single" w:sz="4" w:space="0" w:color="auto"/>
              <w:right w:val="single" w:sz="4" w:space="0" w:color="auto"/>
            </w:tcBorders>
            <w:vAlign w:val="center"/>
            <w:hideMark/>
          </w:tcPr>
          <w:p w14:paraId="287272B6"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8"/>
              </w:rPr>
              <w:t xml:space="preserve">1.6667E+8 </w:t>
            </w:r>
          </w:p>
        </w:tc>
        <w:tc>
          <w:tcPr>
            <w:tcW w:w="1605" w:type="dxa"/>
            <w:tcBorders>
              <w:top w:val="single" w:sz="4" w:space="0" w:color="auto"/>
              <w:left w:val="single" w:sz="4" w:space="0" w:color="auto"/>
              <w:bottom w:val="single" w:sz="4" w:space="0" w:color="auto"/>
              <w:right w:val="single" w:sz="4" w:space="0" w:color="auto"/>
            </w:tcBorders>
            <w:vAlign w:val="center"/>
            <w:hideMark/>
          </w:tcPr>
          <w:p w14:paraId="49A775E0"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8"/>
              </w:rPr>
              <w:t>.12121212e1</w:t>
            </w:r>
          </w:p>
        </w:tc>
      </w:tr>
    </w:tbl>
    <w:p w14:paraId="7AF8BBCB" w14:textId="1D1AE235" w:rsidR="000B7775" w:rsidRDefault="000B7775" w:rsidP="002D2D4E">
      <w:pPr>
        <w:pStyle w:val="NormalWeb"/>
        <w:shd w:val="clear" w:color="auto" w:fill="FFFFFF"/>
        <w:spacing w:after="336" w:afterAutospacing="0"/>
        <w:rPr>
          <w:rFonts w:asciiTheme="minorHAnsi" w:hAnsiTheme="minorHAnsi" w:cstheme="minorHAnsi"/>
          <w:color w:val="252830"/>
          <w:sz w:val="28"/>
        </w:rPr>
      </w:pPr>
      <w:r w:rsidRPr="000B7775">
        <w:br/>
      </w:r>
      <w:r>
        <w:rPr>
          <w:rFonts w:asciiTheme="minorHAnsi" w:hAnsiTheme="minorHAnsi" w:cstheme="minorHAnsi"/>
          <w:color w:val="252830"/>
          <w:sz w:val="28"/>
        </w:rPr>
        <w:t>Invalid: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0"/>
        <w:gridCol w:w="5925"/>
      </w:tblGrid>
      <w:tr w:rsidR="000B7775" w:rsidRPr="000B7775" w14:paraId="023DB876" w14:textId="77777777" w:rsidTr="000B7775">
        <w:tc>
          <w:tcPr>
            <w:tcW w:w="1050" w:type="dxa"/>
            <w:tcBorders>
              <w:top w:val="single" w:sz="4" w:space="0" w:color="auto"/>
              <w:left w:val="single" w:sz="4" w:space="0" w:color="auto"/>
              <w:bottom w:val="single" w:sz="4" w:space="0" w:color="auto"/>
              <w:right w:val="single" w:sz="4" w:space="0" w:color="auto"/>
            </w:tcBorders>
            <w:vAlign w:val="center"/>
            <w:hideMark/>
          </w:tcPr>
          <w:p w14:paraId="5C9338F5"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color w:val="000000"/>
                <w:sz w:val="24"/>
                <w:szCs w:val="18"/>
              </w:rPr>
              <w:t xml:space="preserve">1 </w:t>
            </w:r>
          </w:p>
        </w:tc>
        <w:tc>
          <w:tcPr>
            <w:tcW w:w="5925" w:type="dxa"/>
            <w:tcBorders>
              <w:top w:val="single" w:sz="4" w:space="0" w:color="auto"/>
              <w:left w:val="single" w:sz="4" w:space="0" w:color="auto"/>
              <w:bottom w:val="single" w:sz="4" w:space="0" w:color="auto"/>
              <w:right w:val="single" w:sz="4" w:space="0" w:color="auto"/>
            </w:tcBorders>
            <w:vAlign w:val="center"/>
            <w:hideMark/>
          </w:tcPr>
          <w:p w14:paraId="16FCFB34"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color w:val="000000"/>
                <w:sz w:val="24"/>
                <w:szCs w:val="18"/>
              </w:rPr>
              <w:t>Either a decimal point or an exponent must be present.</w:t>
            </w:r>
          </w:p>
        </w:tc>
      </w:tr>
      <w:tr w:rsidR="000B7775" w:rsidRPr="000B7775" w14:paraId="456B8373" w14:textId="77777777" w:rsidTr="000B7775">
        <w:tc>
          <w:tcPr>
            <w:tcW w:w="1050" w:type="dxa"/>
            <w:tcBorders>
              <w:top w:val="single" w:sz="4" w:space="0" w:color="auto"/>
              <w:left w:val="single" w:sz="4" w:space="0" w:color="auto"/>
              <w:bottom w:val="single" w:sz="4" w:space="0" w:color="auto"/>
              <w:right w:val="single" w:sz="4" w:space="0" w:color="auto"/>
            </w:tcBorders>
            <w:vAlign w:val="center"/>
            <w:hideMark/>
          </w:tcPr>
          <w:p w14:paraId="14DA2DAF"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color w:val="000000"/>
                <w:sz w:val="24"/>
                <w:szCs w:val="18"/>
              </w:rPr>
              <w:t xml:space="preserve">1,000.0 </w:t>
            </w:r>
          </w:p>
        </w:tc>
        <w:tc>
          <w:tcPr>
            <w:tcW w:w="5925" w:type="dxa"/>
            <w:tcBorders>
              <w:top w:val="single" w:sz="4" w:space="0" w:color="auto"/>
              <w:left w:val="single" w:sz="4" w:space="0" w:color="auto"/>
              <w:bottom w:val="single" w:sz="4" w:space="0" w:color="auto"/>
              <w:right w:val="single" w:sz="4" w:space="0" w:color="auto"/>
            </w:tcBorders>
            <w:vAlign w:val="center"/>
            <w:hideMark/>
          </w:tcPr>
          <w:p w14:paraId="11174981"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color w:val="000000"/>
                <w:sz w:val="24"/>
                <w:szCs w:val="18"/>
              </w:rPr>
              <w:t>Illegal character (, ).</w:t>
            </w:r>
          </w:p>
        </w:tc>
      </w:tr>
      <w:tr w:rsidR="000B7775" w:rsidRPr="000B7775" w14:paraId="170E9B89" w14:textId="77777777" w:rsidTr="000B7775">
        <w:tc>
          <w:tcPr>
            <w:tcW w:w="1050" w:type="dxa"/>
            <w:tcBorders>
              <w:top w:val="single" w:sz="4" w:space="0" w:color="auto"/>
              <w:left w:val="single" w:sz="4" w:space="0" w:color="auto"/>
              <w:bottom w:val="single" w:sz="4" w:space="0" w:color="auto"/>
              <w:right w:val="single" w:sz="4" w:space="0" w:color="auto"/>
            </w:tcBorders>
            <w:vAlign w:val="center"/>
            <w:hideMark/>
          </w:tcPr>
          <w:p w14:paraId="489EA559"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6"/>
              </w:rPr>
              <w:t xml:space="preserve">2E+10.2 </w:t>
            </w:r>
          </w:p>
        </w:tc>
        <w:tc>
          <w:tcPr>
            <w:tcW w:w="5925" w:type="dxa"/>
            <w:tcBorders>
              <w:top w:val="single" w:sz="4" w:space="0" w:color="auto"/>
              <w:left w:val="single" w:sz="4" w:space="0" w:color="auto"/>
              <w:bottom w:val="single" w:sz="4" w:space="0" w:color="auto"/>
              <w:right w:val="single" w:sz="4" w:space="0" w:color="auto"/>
            </w:tcBorders>
            <w:vAlign w:val="center"/>
            <w:hideMark/>
          </w:tcPr>
          <w:p w14:paraId="093A279E"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color w:val="000000"/>
                <w:sz w:val="24"/>
                <w:szCs w:val="18"/>
              </w:rPr>
              <w:t>The exponent must be an integer quantity (it cannot contain a decimal point).</w:t>
            </w:r>
          </w:p>
        </w:tc>
      </w:tr>
      <w:tr w:rsidR="000B7775" w:rsidRPr="000B7775" w14:paraId="21AA715B" w14:textId="77777777" w:rsidTr="000B7775">
        <w:tc>
          <w:tcPr>
            <w:tcW w:w="1050" w:type="dxa"/>
            <w:tcBorders>
              <w:top w:val="single" w:sz="4" w:space="0" w:color="auto"/>
              <w:left w:val="single" w:sz="4" w:space="0" w:color="auto"/>
              <w:bottom w:val="single" w:sz="4" w:space="0" w:color="auto"/>
              <w:right w:val="single" w:sz="4" w:space="0" w:color="auto"/>
            </w:tcBorders>
            <w:vAlign w:val="center"/>
            <w:hideMark/>
          </w:tcPr>
          <w:p w14:paraId="2671A705"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b/>
                <w:bCs/>
                <w:color w:val="000000"/>
                <w:sz w:val="24"/>
                <w:szCs w:val="16"/>
              </w:rPr>
              <w:t xml:space="preserve">3E </w:t>
            </w:r>
            <w:r w:rsidRPr="000B7775">
              <w:rPr>
                <w:rFonts w:eastAsia="Times New Roman" w:cstheme="minorHAnsi"/>
                <w:color w:val="000000"/>
                <w:sz w:val="24"/>
                <w:szCs w:val="18"/>
              </w:rPr>
              <w:t xml:space="preserve">10 </w:t>
            </w:r>
          </w:p>
        </w:tc>
        <w:tc>
          <w:tcPr>
            <w:tcW w:w="5925" w:type="dxa"/>
            <w:tcBorders>
              <w:top w:val="single" w:sz="4" w:space="0" w:color="auto"/>
              <w:left w:val="single" w:sz="4" w:space="0" w:color="auto"/>
              <w:bottom w:val="single" w:sz="4" w:space="0" w:color="auto"/>
              <w:right w:val="single" w:sz="4" w:space="0" w:color="auto"/>
            </w:tcBorders>
            <w:vAlign w:val="center"/>
            <w:hideMark/>
          </w:tcPr>
          <w:p w14:paraId="712132E5" w14:textId="77777777" w:rsidR="000B7775" w:rsidRPr="000B7775" w:rsidRDefault="000B7775" w:rsidP="000B7775">
            <w:pPr>
              <w:spacing w:after="0" w:line="240" w:lineRule="auto"/>
              <w:rPr>
                <w:rFonts w:eastAsia="Times New Roman" w:cstheme="minorHAnsi"/>
                <w:sz w:val="24"/>
                <w:szCs w:val="24"/>
              </w:rPr>
            </w:pPr>
            <w:r w:rsidRPr="000B7775">
              <w:rPr>
                <w:rFonts w:eastAsia="Times New Roman" w:cstheme="minorHAnsi"/>
                <w:color w:val="000000"/>
                <w:sz w:val="24"/>
                <w:szCs w:val="18"/>
              </w:rPr>
              <w:t xml:space="preserve">Illegal character (blank space) </w:t>
            </w:r>
            <w:r w:rsidRPr="000B7775">
              <w:rPr>
                <w:rFonts w:eastAsia="Times New Roman" w:cstheme="minorHAnsi"/>
                <w:color w:val="000000"/>
                <w:sz w:val="24"/>
                <w:szCs w:val="20"/>
              </w:rPr>
              <w:t xml:space="preserve">in </w:t>
            </w:r>
            <w:r w:rsidRPr="000B7775">
              <w:rPr>
                <w:rFonts w:eastAsia="Times New Roman" w:cstheme="minorHAnsi"/>
                <w:color w:val="000000"/>
                <w:sz w:val="24"/>
                <w:szCs w:val="18"/>
              </w:rPr>
              <w:t>the exponent.</w:t>
            </w:r>
          </w:p>
        </w:tc>
      </w:tr>
    </w:tbl>
    <w:p w14:paraId="68FF8CE7" w14:textId="4CAD045A" w:rsidR="002D2D4E" w:rsidRPr="0082123E" w:rsidRDefault="002D2D4E" w:rsidP="000B7775">
      <w:pPr>
        <w:pStyle w:val="NormalWeb"/>
        <w:shd w:val="clear" w:color="auto" w:fill="FFFFFF"/>
        <w:spacing w:after="336" w:afterAutospacing="0"/>
        <w:rPr>
          <w:rFonts w:asciiTheme="minorHAnsi" w:hAnsiTheme="minorHAnsi" w:cstheme="minorHAnsi"/>
          <w:color w:val="252830"/>
          <w:sz w:val="28"/>
        </w:rPr>
      </w:pPr>
    </w:p>
    <w:p w14:paraId="2ECD68BD" w14:textId="77777777" w:rsidR="002D2D4E" w:rsidRPr="000B7775" w:rsidRDefault="002D2D4E" w:rsidP="00782C69">
      <w:pPr>
        <w:pStyle w:val="Heading3"/>
        <w:shd w:val="clear" w:color="auto" w:fill="FFFFFF"/>
        <w:spacing w:before="0" w:beforeAutospacing="0" w:after="0" w:afterAutospacing="0"/>
        <w:jc w:val="both"/>
        <w:rPr>
          <w:rFonts w:asciiTheme="minorHAnsi" w:hAnsiTheme="minorHAnsi" w:cstheme="minorHAnsi"/>
          <w:color w:val="252830"/>
          <w:sz w:val="36"/>
          <w:szCs w:val="38"/>
        </w:rPr>
      </w:pPr>
      <w:r w:rsidRPr="000B7775">
        <w:rPr>
          <w:rFonts w:asciiTheme="minorHAnsi" w:hAnsiTheme="minorHAnsi" w:cstheme="minorHAnsi"/>
          <w:color w:val="252830"/>
          <w:sz w:val="36"/>
          <w:szCs w:val="38"/>
        </w:rPr>
        <w:t>3. Character constants</w:t>
      </w:r>
    </w:p>
    <w:p w14:paraId="496DADFE" w14:textId="0FB8BC13" w:rsidR="000B7775" w:rsidRPr="0082123E" w:rsidRDefault="002D2D4E" w:rsidP="00782C69">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A character constant is a constant which uses single quotation around characters. For example: 'a', 'l', 'm', 'F'</w:t>
      </w:r>
    </w:p>
    <w:p w14:paraId="10A35B95" w14:textId="77777777" w:rsidR="002D2D4E" w:rsidRPr="000B7775" w:rsidRDefault="002D2D4E" w:rsidP="00782C69">
      <w:pPr>
        <w:pStyle w:val="Heading3"/>
        <w:shd w:val="clear" w:color="auto" w:fill="FFFFFF"/>
        <w:spacing w:before="0" w:beforeAutospacing="0" w:after="0" w:afterAutospacing="0"/>
        <w:jc w:val="both"/>
        <w:rPr>
          <w:rFonts w:asciiTheme="minorHAnsi" w:hAnsiTheme="minorHAnsi" w:cstheme="minorHAnsi"/>
          <w:color w:val="252830"/>
          <w:sz w:val="36"/>
          <w:szCs w:val="38"/>
        </w:rPr>
      </w:pPr>
      <w:r w:rsidRPr="000B7775">
        <w:rPr>
          <w:rFonts w:asciiTheme="minorHAnsi" w:hAnsiTheme="minorHAnsi" w:cstheme="minorHAnsi"/>
          <w:color w:val="252830"/>
          <w:sz w:val="36"/>
          <w:szCs w:val="38"/>
        </w:rPr>
        <w:t>4. Escape Sequences</w:t>
      </w:r>
    </w:p>
    <w:p w14:paraId="65FD2729" w14:textId="77777777" w:rsidR="002D2D4E" w:rsidRPr="0082123E" w:rsidRDefault="002D2D4E" w:rsidP="00782C69">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 xml:space="preserve">Sometimes, it is necessary to use characters which cannot be typed or has special meaning in C programming. For example: newline(enter), tab, question mark etc. </w:t>
      </w:r>
      <w:proofErr w:type="gramStart"/>
      <w:r w:rsidRPr="0082123E">
        <w:rPr>
          <w:rFonts w:asciiTheme="minorHAnsi" w:hAnsiTheme="minorHAnsi" w:cstheme="minorHAnsi"/>
          <w:color w:val="252830"/>
          <w:sz w:val="28"/>
        </w:rPr>
        <w:t>In order to</w:t>
      </w:r>
      <w:proofErr w:type="gramEnd"/>
      <w:r w:rsidRPr="0082123E">
        <w:rPr>
          <w:rFonts w:asciiTheme="minorHAnsi" w:hAnsiTheme="minorHAnsi" w:cstheme="minorHAnsi"/>
          <w:color w:val="252830"/>
          <w:sz w:val="28"/>
        </w:rPr>
        <w:t xml:space="preserve"> use these characters, escape sequence is used.</w:t>
      </w:r>
    </w:p>
    <w:p w14:paraId="159510C0" w14:textId="76D436BE" w:rsidR="006155C0" w:rsidRDefault="002D2D4E" w:rsidP="00782C69">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For example:</w:t>
      </w:r>
      <w:r w:rsidRPr="0082123E">
        <w:rPr>
          <w:rStyle w:val="apple-converted-space"/>
          <w:rFonts w:asciiTheme="minorHAnsi" w:hAnsiTheme="minorHAnsi" w:cstheme="minorHAnsi"/>
          <w:color w:val="252830"/>
          <w:sz w:val="28"/>
        </w:rPr>
        <w:t> </w:t>
      </w:r>
      <w:r w:rsidRPr="0082123E">
        <w:rPr>
          <w:rStyle w:val="HTMLCode"/>
          <w:rFonts w:asciiTheme="minorHAnsi" w:hAnsiTheme="minorHAnsi" w:cstheme="minorHAnsi"/>
          <w:color w:val="252830"/>
          <w:sz w:val="24"/>
          <w:szCs w:val="21"/>
          <w:shd w:val="clear" w:color="auto" w:fill="EFF0F1"/>
        </w:rPr>
        <w:t>\n</w:t>
      </w:r>
      <w:r w:rsidRPr="0082123E">
        <w:rPr>
          <w:rStyle w:val="apple-converted-space"/>
          <w:rFonts w:asciiTheme="minorHAnsi" w:hAnsiTheme="minorHAnsi" w:cstheme="minorHAnsi"/>
          <w:color w:val="252830"/>
          <w:sz w:val="28"/>
        </w:rPr>
        <w:t> </w:t>
      </w:r>
      <w:r w:rsidRPr="0082123E">
        <w:rPr>
          <w:rFonts w:asciiTheme="minorHAnsi" w:hAnsiTheme="minorHAnsi" w:cstheme="minorHAnsi"/>
          <w:color w:val="252830"/>
          <w:sz w:val="28"/>
        </w:rPr>
        <w:t>is used for newline. The backslash</w:t>
      </w:r>
      <w:r w:rsidRPr="0082123E">
        <w:rPr>
          <w:rStyle w:val="apple-converted-space"/>
          <w:rFonts w:asciiTheme="minorHAnsi" w:hAnsiTheme="minorHAnsi" w:cstheme="minorHAnsi"/>
          <w:color w:val="252830"/>
          <w:sz w:val="28"/>
        </w:rPr>
        <w:t> </w:t>
      </w:r>
      <w:proofErr w:type="gramStart"/>
      <w:r w:rsidRPr="0082123E">
        <w:rPr>
          <w:rStyle w:val="HTMLCode"/>
          <w:rFonts w:asciiTheme="minorHAnsi" w:hAnsiTheme="minorHAnsi" w:cstheme="minorHAnsi"/>
          <w:color w:val="252830"/>
          <w:sz w:val="24"/>
          <w:szCs w:val="21"/>
          <w:shd w:val="clear" w:color="auto" w:fill="EFF0F1"/>
        </w:rPr>
        <w:t>( \</w:t>
      </w:r>
      <w:proofErr w:type="gramEnd"/>
      <w:r w:rsidRPr="0082123E">
        <w:rPr>
          <w:rStyle w:val="HTMLCode"/>
          <w:rFonts w:asciiTheme="minorHAnsi" w:hAnsiTheme="minorHAnsi" w:cstheme="minorHAnsi"/>
          <w:color w:val="252830"/>
          <w:sz w:val="24"/>
          <w:szCs w:val="21"/>
          <w:shd w:val="clear" w:color="auto" w:fill="EFF0F1"/>
        </w:rPr>
        <w:t xml:space="preserve"> )</w:t>
      </w:r>
      <w:r w:rsidRPr="0082123E">
        <w:rPr>
          <w:rStyle w:val="apple-converted-space"/>
          <w:rFonts w:asciiTheme="minorHAnsi" w:hAnsiTheme="minorHAnsi" w:cstheme="minorHAnsi"/>
          <w:color w:val="252830"/>
          <w:sz w:val="28"/>
        </w:rPr>
        <w:t> </w:t>
      </w:r>
      <w:r w:rsidRPr="0082123E">
        <w:rPr>
          <w:rFonts w:asciiTheme="minorHAnsi" w:hAnsiTheme="minorHAnsi" w:cstheme="minorHAnsi"/>
          <w:color w:val="252830"/>
          <w:sz w:val="28"/>
        </w:rPr>
        <w:t>causes "escape" from the normal way the characters are interpreted by the compiler.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85"/>
        <w:gridCol w:w="2610"/>
        <w:gridCol w:w="2430"/>
        <w:gridCol w:w="236"/>
      </w:tblGrid>
      <w:tr w:rsidR="000B7775" w:rsidRPr="000B7775" w14:paraId="538B126E" w14:textId="77777777" w:rsidTr="009D5C18">
        <w:trPr>
          <w:gridAfter w:val="1"/>
          <w:wAfter w:w="236" w:type="dxa"/>
        </w:trPr>
        <w:tc>
          <w:tcPr>
            <w:tcW w:w="2785" w:type="dxa"/>
            <w:tcBorders>
              <w:top w:val="single" w:sz="4" w:space="0" w:color="auto"/>
              <w:left w:val="single" w:sz="4" w:space="0" w:color="auto"/>
              <w:bottom w:val="single" w:sz="4" w:space="0" w:color="auto"/>
              <w:right w:val="single" w:sz="4" w:space="0" w:color="auto"/>
            </w:tcBorders>
            <w:vAlign w:val="center"/>
            <w:hideMark/>
          </w:tcPr>
          <w:p w14:paraId="162F45D4" w14:textId="1EB5D90C"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BoldItalic" w:eastAsia="Times New Roman" w:hAnsi="Times-BoldItalic" w:cs="Times New Roman"/>
                <w:b/>
                <w:bCs/>
                <w:i/>
                <w:iCs/>
                <w:color w:val="000000"/>
                <w:sz w:val="20"/>
                <w:szCs w:val="20"/>
              </w:rPr>
              <w:t xml:space="preserve">Character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E968C7D" w14:textId="52498C2E"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BoldItalic" w:eastAsia="Times New Roman" w:hAnsi="Times-BoldItalic" w:cs="Times New Roman"/>
                <w:b/>
                <w:bCs/>
                <w:i/>
                <w:iCs/>
                <w:color w:val="000000"/>
                <w:sz w:val="20"/>
                <w:szCs w:val="20"/>
              </w:rPr>
              <w:t xml:space="preserve">Escape </w:t>
            </w:r>
            <w:r w:rsidR="009D5C18" w:rsidRPr="000B7775">
              <w:rPr>
                <w:rFonts w:ascii="Times-BoldItalic" w:eastAsia="Times New Roman" w:hAnsi="Times-BoldItalic" w:cs="Times New Roman"/>
                <w:b/>
                <w:bCs/>
                <w:i/>
                <w:iCs/>
                <w:color w:val="000000"/>
                <w:sz w:val="20"/>
                <w:szCs w:val="20"/>
              </w:rPr>
              <w:t>Sequence</w:t>
            </w:r>
            <w:r w:rsidRPr="000B7775">
              <w:rPr>
                <w:rFonts w:ascii="Times-BoldItalic" w:eastAsia="Times New Roman" w:hAnsi="Times-BoldItalic" w:cs="Times New Roman"/>
                <w:b/>
                <w:bCs/>
                <w:i/>
                <w:iCs/>
                <w:color w:val="000000"/>
                <w:sz w:val="20"/>
                <w:szCs w:val="20"/>
              </w:rPr>
              <w:t xml:space="preserve">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60987345"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BoldItalic" w:eastAsia="Times New Roman" w:hAnsi="Times-BoldItalic" w:cs="Times New Roman"/>
                <w:b/>
                <w:bCs/>
                <w:i/>
                <w:iCs/>
                <w:color w:val="000000"/>
              </w:rPr>
              <w:t>ASCII Value</w:t>
            </w:r>
          </w:p>
        </w:tc>
      </w:tr>
      <w:tr w:rsidR="000B7775" w:rsidRPr="000B7775" w14:paraId="19F0DBBC" w14:textId="77777777" w:rsidTr="009D5C18">
        <w:trPr>
          <w:gridAfter w:val="1"/>
          <w:wAfter w:w="236" w:type="dxa"/>
        </w:trPr>
        <w:tc>
          <w:tcPr>
            <w:tcW w:w="2785" w:type="dxa"/>
            <w:tcBorders>
              <w:top w:val="single" w:sz="4" w:space="0" w:color="auto"/>
              <w:left w:val="single" w:sz="4" w:space="0" w:color="auto"/>
              <w:bottom w:val="single" w:sz="4" w:space="0" w:color="auto"/>
              <w:right w:val="single" w:sz="4" w:space="0" w:color="auto"/>
            </w:tcBorders>
            <w:vAlign w:val="center"/>
            <w:hideMark/>
          </w:tcPr>
          <w:p w14:paraId="194EE32D"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 xml:space="preserve">bell (alert)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026DE754"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Helvetica" w:eastAsia="Times New Roman" w:hAnsi="Helvetica" w:cs="Helvetica"/>
                <w:color w:val="000000"/>
                <w:sz w:val="20"/>
                <w:szCs w:val="20"/>
              </w:rPr>
              <w:t xml:space="preserve">\ a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D503AE9"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CourierNewPS-BoldMT" w:eastAsia="Times New Roman" w:hAnsi="CourierNewPS-BoldMT" w:cs="Times New Roman"/>
                <w:b/>
                <w:bCs/>
                <w:color w:val="000000"/>
                <w:sz w:val="20"/>
                <w:szCs w:val="20"/>
              </w:rPr>
              <w:t>007</w:t>
            </w:r>
          </w:p>
        </w:tc>
      </w:tr>
      <w:tr w:rsidR="000B7775" w:rsidRPr="000B7775" w14:paraId="263E6003" w14:textId="77777777" w:rsidTr="009D5C18">
        <w:trPr>
          <w:gridAfter w:val="1"/>
          <w:wAfter w:w="236" w:type="dxa"/>
        </w:trPr>
        <w:tc>
          <w:tcPr>
            <w:tcW w:w="2785" w:type="dxa"/>
            <w:tcBorders>
              <w:top w:val="single" w:sz="4" w:space="0" w:color="auto"/>
              <w:left w:val="single" w:sz="4" w:space="0" w:color="auto"/>
              <w:bottom w:val="single" w:sz="4" w:space="0" w:color="auto"/>
              <w:right w:val="single" w:sz="4" w:space="0" w:color="auto"/>
            </w:tcBorders>
            <w:vAlign w:val="center"/>
            <w:hideMark/>
          </w:tcPr>
          <w:p w14:paraId="482A72AB"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 xml:space="preserve">backspace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1F7DECE1"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Helvetica-Bold" w:eastAsia="Times New Roman" w:hAnsi="Helvetica-Bold" w:cs="Times New Roman"/>
                <w:b/>
                <w:bCs/>
                <w:color w:val="000000"/>
                <w:sz w:val="20"/>
                <w:szCs w:val="20"/>
              </w:rPr>
              <w:t xml:space="preserve">\ b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CF536A6"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CourierNewPS-BoldMT" w:eastAsia="Times New Roman" w:hAnsi="CourierNewPS-BoldMT" w:cs="Times New Roman"/>
                <w:b/>
                <w:bCs/>
                <w:color w:val="000000"/>
                <w:sz w:val="20"/>
                <w:szCs w:val="20"/>
              </w:rPr>
              <w:t>008</w:t>
            </w:r>
          </w:p>
        </w:tc>
      </w:tr>
      <w:tr w:rsidR="000B7775" w:rsidRPr="000B7775" w14:paraId="35C97DA6" w14:textId="77777777" w:rsidTr="009D5C18">
        <w:trPr>
          <w:gridAfter w:val="1"/>
          <w:wAfter w:w="236" w:type="dxa"/>
        </w:trPr>
        <w:tc>
          <w:tcPr>
            <w:tcW w:w="2785" w:type="dxa"/>
            <w:tcBorders>
              <w:top w:val="single" w:sz="4" w:space="0" w:color="auto"/>
              <w:left w:val="single" w:sz="4" w:space="0" w:color="auto"/>
              <w:bottom w:val="single" w:sz="4" w:space="0" w:color="auto"/>
              <w:right w:val="single" w:sz="4" w:space="0" w:color="auto"/>
            </w:tcBorders>
            <w:vAlign w:val="center"/>
            <w:hideMark/>
          </w:tcPr>
          <w:p w14:paraId="41F62789"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 xml:space="preserve">horizontal tab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1B578172"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CourierNewPS-BoldMT" w:eastAsia="Times New Roman" w:hAnsi="CourierNewPS-BoldMT" w:cs="Times New Roman"/>
                <w:b/>
                <w:bCs/>
                <w:color w:val="000000"/>
              </w:rPr>
              <w:t xml:space="preserve">\t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070DC19E"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009</w:t>
            </w:r>
          </w:p>
        </w:tc>
      </w:tr>
      <w:tr w:rsidR="000B7775" w:rsidRPr="000B7775" w14:paraId="3396AC78" w14:textId="77777777" w:rsidTr="009D5C18">
        <w:trPr>
          <w:gridAfter w:val="1"/>
          <w:wAfter w:w="236" w:type="dxa"/>
        </w:trPr>
        <w:tc>
          <w:tcPr>
            <w:tcW w:w="2785" w:type="dxa"/>
            <w:tcBorders>
              <w:top w:val="single" w:sz="4" w:space="0" w:color="auto"/>
              <w:left w:val="single" w:sz="4" w:space="0" w:color="auto"/>
              <w:bottom w:val="single" w:sz="4" w:space="0" w:color="auto"/>
              <w:right w:val="single" w:sz="4" w:space="0" w:color="auto"/>
            </w:tcBorders>
            <w:vAlign w:val="center"/>
            <w:hideMark/>
          </w:tcPr>
          <w:p w14:paraId="0DE62C70"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 xml:space="preserve">vertical tab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52438413"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Helvetica" w:eastAsia="Times New Roman" w:hAnsi="Helvetica" w:cs="Helvetica"/>
                <w:color w:val="000000"/>
                <w:sz w:val="20"/>
                <w:szCs w:val="20"/>
              </w:rPr>
              <w:t xml:space="preserve">\ v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032EC05F"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CourierNewPS-BoldMT" w:eastAsia="Times New Roman" w:hAnsi="CourierNewPS-BoldMT" w:cs="Times New Roman"/>
                <w:b/>
                <w:bCs/>
                <w:color w:val="000000"/>
                <w:sz w:val="20"/>
                <w:szCs w:val="20"/>
              </w:rPr>
              <w:t>01 1</w:t>
            </w:r>
          </w:p>
        </w:tc>
      </w:tr>
      <w:tr w:rsidR="000B7775" w:rsidRPr="000B7775" w14:paraId="1C323958" w14:textId="77777777" w:rsidTr="009D5C18">
        <w:trPr>
          <w:gridAfter w:val="1"/>
          <w:wAfter w:w="236" w:type="dxa"/>
        </w:trPr>
        <w:tc>
          <w:tcPr>
            <w:tcW w:w="2785" w:type="dxa"/>
            <w:tcBorders>
              <w:top w:val="single" w:sz="4" w:space="0" w:color="auto"/>
              <w:left w:val="single" w:sz="4" w:space="0" w:color="auto"/>
              <w:bottom w:val="single" w:sz="4" w:space="0" w:color="auto"/>
              <w:right w:val="single" w:sz="4" w:space="0" w:color="auto"/>
            </w:tcBorders>
            <w:vAlign w:val="center"/>
            <w:hideMark/>
          </w:tcPr>
          <w:p w14:paraId="366334AA"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 xml:space="preserve">newline (line feed)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16E829AA"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Helvetica-Bold" w:eastAsia="Times New Roman" w:hAnsi="Helvetica-Bold" w:cs="Times New Roman"/>
                <w:b/>
                <w:bCs/>
                <w:color w:val="000000"/>
                <w:sz w:val="20"/>
                <w:szCs w:val="20"/>
              </w:rPr>
              <w:t xml:space="preserve">\ n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6393124E"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CourierNewPS-BoldMT" w:eastAsia="Times New Roman" w:hAnsi="CourierNewPS-BoldMT" w:cs="Times New Roman"/>
                <w:b/>
                <w:bCs/>
                <w:color w:val="000000"/>
                <w:sz w:val="20"/>
                <w:szCs w:val="20"/>
              </w:rPr>
              <w:t>01</w:t>
            </w:r>
            <w:r w:rsidRPr="000B7775">
              <w:rPr>
                <w:rFonts w:ascii="CourierNewPS-BoldItalicMT" w:eastAsia="Times New Roman" w:hAnsi="CourierNewPS-BoldItalicMT" w:cs="Times New Roman"/>
                <w:b/>
                <w:bCs/>
                <w:i/>
                <w:iCs/>
                <w:color w:val="000000"/>
                <w:sz w:val="20"/>
                <w:szCs w:val="20"/>
              </w:rPr>
              <w:t>0</w:t>
            </w:r>
          </w:p>
        </w:tc>
      </w:tr>
      <w:tr w:rsidR="000B7775" w:rsidRPr="000B7775" w14:paraId="77162974" w14:textId="77777777" w:rsidTr="009D5C18">
        <w:trPr>
          <w:gridAfter w:val="1"/>
          <w:wAfter w:w="236" w:type="dxa"/>
        </w:trPr>
        <w:tc>
          <w:tcPr>
            <w:tcW w:w="2785" w:type="dxa"/>
            <w:tcBorders>
              <w:top w:val="single" w:sz="4" w:space="0" w:color="auto"/>
              <w:left w:val="single" w:sz="4" w:space="0" w:color="auto"/>
              <w:bottom w:val="single" w:sz="4" w:space="0" w:color="auto"/>
              <w:right w:val="single" w:sz="4" w:space="0" w:color="auto"/>
            </w:tcBorders>
            <w:vAlign w:val="center"/>
            <w:hideMark/>
          </w:tcPr>
          <w:p w14:paraId="4DCE93E0"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 xml:space="preserve">form feed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090BC6FA"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Helvetica" w:eastAsia="Times New Roman" w:hAnsi="Helvetica" w:cs="Helvetica"/>
                <w:color w:val="000000"/>
                <w:sz w:val="20"/>
                <w:szCs w:val="20"/>
              </w:rPr>
              <w:t xml:space="preserve">\ f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23DD2D0E"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CourierNewPS-BoldMT" w:eastAsia="Times New Roman" w:hAnsi="CourierNewPS-BoldMT" w:cs="Times New Roman"/>
                <w:b/>
                <w:bCs/>
                <w:color w:val="000000"/>
                <w:sz w:val="20"/>
                <w:szCs w:val="20"/>
              </w:rPr>
              <w:t>012</w:t>
            </w:r>
          </w:p>
        </w:tc>
      </w:tr>
      <w:tr w:rsidR="000B7775" w:rsidRPr="000B7775" w14:paraId="71BE7C60" w14:textId="77777777" w:rsidTr="009D5C18">
        <w:trPr>
          <w:gridAfter w:val="1"/>
          <w:wAfter w:w="236" w:type="dxa"/>
        </w:trPr>
        <w:tc>
          <w:tcPr>
            <w:tcW w:w="2785" w:type="dxa"/>
            <w:tcBorders>
              <w:top w:val="single" w:sz="4" w:space="0" w:color="auto"/>
              <w:left w:val="single" w:sz="4" w:space="0" w:color="auto"/>
              <w:bottom w:val="single" w:sz="4" w:space="0" w:color="auto"/>
              <w:right w:val="single" w:sz="4" w:space="0" w:color="auto"/>
            </w:tcBorders>
            <w:vAlign w:val="center"/>
            <w:hideMark/>
          </w:tcPr>
          <w:p w14:paraId="28415043"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 xml:space="preserve">carriage return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6CB0DD66"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Helvetica" w:eastAsia="Times New Roman" w:hAnsi="Helvetica" w:cs="Helvetica"/>
                <w:color w:val="000000"/>
                <w:sz w:val="20"/>
                <w:szCs w:val="20"/>
              </w:rPr>
              <w:t xml:space="preserve">\r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82A81B2"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CourierNewPS-BoldMT" w:eastAsia="Times New Roman" w:hAnsi="CourierNewPS-BoldMT" w:cs="Times New Roman"/>
                <w:b/>
                <w:bCs/>
                <w:color w:val="000000"/>
                <w:sz w:val="20"/>
                <w:szCs w:val="20"/>
              </w:rPr>
              <w:t>013</w:t>
            </w:r>
          </w:p>
        </w:tc>
      </w:tr>
      <w:tr w:rsidR="000B7775" w:rsidRPr="000B7775" w14:paraId="499BF484" w14:textId="77777777" w:rsidTr="009D5C18">
        <w:tc>
          <w:tcPr>
            <w:tcW w:w="2785" w:type="dxa"/>
            <w:tcBorders>
              <w:top w:val="single" w:sz="4" w:space="0" w:color="auto"/>
              <w:left w:val="single" w:sz="4" w:space="0" w:color="auto"/>
              <w:bottom w:val="single" w:sz="4" w:space="0" w:color="auto"/>
              <w:right w:val="single" w:sz="4" w:space="0" w:color="auto"/>
            </w:tcBorders>
            <w:vAlign w:val="center"/>
            <w:hideMark/>
          </w:tcPr>
          <w:p w14:paraId="33B6729A"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lastRenderedPageBreak/>
              <w:t xml:space="preserve">quotation mark </w:t>
            </w:r>
            <w:r w:rsidRPr="000B7775">
              <w:rPr>
                <w:rFonts w:ascii="Helvetica" w:eastAsia="Times New Roman" w:hAnsi="Helvetica" w:cs="Helvetica"/>
                <w:color w:val="000000"/>
                <w:sz w:val="20"/>
                <w:szCs w:val="20"/>
              </w:rPr>
              <w:t xml:space="preserve">(")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9573E01" w14:textId="4D3F110C"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Helvetica" w:eastAsia="Times New Roman" w:hAnsi="Helvetica" w:cs="Helvetica"/>
                <w:color w:val="000000"/>
                <w:sz w:val="20"/>
                <w:szCs w:val="20"/>
              </w:rPr>
              <w:t>\</w:t>
            </w:r>
            <w:r>
              <w:rPr>
                <w:rFonts w:ascii="Helvetica" w:eastAsia="Times New Roman" w:hAnsi="Helvetica" w:cs="Helvetica"/>
                <w:color w:val="000000"/>
                <w:sz w:val="20"/>
                <w:szCs w:val="20"/>
              </w:rPr>
              <w:t>’’</w:t>
            </w:r>
          </w:p>
        </w:tc>
        <w:tc>
          <w:tcPr>
            <w:tcW w:w="2430" w:type="dxa"/>
            <w:tcBorders>
              <w:top w:val="single" w:sz="4" w:space="0" w:color="auto"/>
              <w:left w:val="single" w:sz="4" w:space="0" w:color="auto"/>
              <w:bottom w:val="single" w:sz="4" w:space="0" w:color="auto"/>
              <w:right w:val="single" w:sz="4" w:space="0" w:color="auto"/>
            </w:tcBorders>
            <w:vAlign w:val="center"/>
            <w:hideMark/>
          </w:tcPr>
          <w:p w14:paraId="22F2B82E" w14:textId="4DA2A028" w:rsidR="000B7775" w:rsidRPr="000B7775" w:rsidRDefault="000B7775" w:rsidP="000B77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236" w:type="dxa"/>
            <w:tcBorders>
              <w:top w:val="single" w:sz="4" w:space="0" w:color="auto"/>
              <w:left w:val="single" w:sz="4" w:space="0" w:color="auto"/>
              <w:bottom w:val="single" w:sz="4" w:space="0" w:color="auto"/>
              <w:right w:val="single" w:sz="4" w:space="0" w:color="auto"/>
            </w:tcBorders>
            <w:vAlign w:val="center"/>
            <w:hideMark/>
          </w:tcPr>
          <w:p w14:paraId="54909473" w14:textId="07DE5A82" w:rsidR="000B7775" w:rsidRPr="000B7775" w:rsidRDefault="000B7775" w:rsidP="000B7775">
            <w:pPr>
              <w:spacing w:after="0" w:line="240" w:lineRule="auto"/>
              <w:rPr>
                <w:rFonts w:ascii="Times New Roman" w:eastAsia="Times New Roman" w:hAnsi="Times New Roman" w:cs="Times New Roman"/>
                <w:sz w:val="24"/>
                <w:szCs w:val="24"/>
              </w:rPr>
            </w:pPr>
          </w:p>
        </w:tc>
      </w:tr>
      <w:tr w:rsidR="000B7775" w:rsidRPr="000B7775" w14:paraId="054047D8" w14:textId="77777777" w:rsidTr="009D5C18">
        <w:tc>
          <w:tcPr>
            <w:tcW w:w="2785" w:type="dxa"/>
            <w:tcBorders>
              <w:top w:val="single" w:sz="4" w:space="0" w:color="auto"/>
              <w:left w:val="single" w:sz="4" w:space="0" w:color="auto"/>
              <w:bottom w:val="single" w:sz="4" w:space="0" w:color="auto"/>
              <w:right w:val="single" w:sz="4" w:space="0" w:color="auto"/>
            </w:tcBorders>
            <w:vAlign w:val="center"/>
            <w:hideMark/>
          </w:tcPr>
          <w:p w14:paraId="7F0045A4"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 xml:space="preserve">apostrophe </w:t>
            </w:r>
            <w:r w:rsidRPr="000B7775">
              <w:rPr>
                <w:rFonts w:ascii="Helvetica" w:eastAsia="Times New Roman" w:hAnsi="Helvetica" w:cs="Helvetica"/>
                <w:color w:val="000000"/>
                <w:sz w:val="20"/>
                <w:szCs w:val="20"/>
              </w:rPr>
              <w:t xml:space="preserve">(')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87C8EAD" w14:textId="48B325FD" w:rsidR="000B7775" w:rsidRPr="000B7775" w:rsidRDefault="009D5C18" w:rsidP="000B77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430" w:type="dxa"/>
            <w:tcBorders>
              <w:top w:val="single" w:sz="4" w:space="0" w:color="auto"/>
              <w:left w:val="single" w:sz="4" w:space="0" w:color="auto"/>
              <w:bottom w:val="single" w:sz="4" w:space="0" w:color="auto"/>
              <w:right w:val="single" w:sz="4" w:space="0" w:color="auto"/>
            </w:tcBorders>
            <w:vAlign w:val="center"/>
            <w:hideMark/>
          </w:tcPr>
          <w:p w14:paraId="6D7A647A"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sz w:val="20"/>
                <w:szCs w:val="20"/>
              </w:rPr>
              <w:t>039</w:t>
            </w:r>
          </w:p>
        </w:tc>
        <w:tc>
          <w:tcPr>
            <w:tcW w:w="236" w:type="dxa"/>
            <w:vAlign w:val="center"/>
            <w:hideMark/>
          </w:tcPr>
          <w:p w14:paraId="0B6D902A" w14:textId="77777777" w:rsidR="000B7775" w:rsidRPr="000B7775" w:rsidRDefault="000B7775" w:rsidP="000B7775">
            <w:pPr>
              <w:spacing w:after="0" w:line="240" w:lineRule="auto"/>
              <w:rPr>
                <w:rFonts w:ascii="Times New Roman" w:eastAsia="Times New Roman" w:hAnsi="Times New Roman" w:cs="Times New Roman"/>
                <w:sz w:val="20"/>
                <w:szCs w:val="20"/>
              </w:rPr>
            </w:pPr>
          </w:p>
        </w:tc>
      </w:tr>
      <w:tr w:rsidR="000B7775" w:rsidRPr="000B7775" w14:paraId="2EBEDDA9" w14:textId="77777777" w:rsidTr="009D5C18">
        <w:tc>
          <w:tcPr>
            <w:tcW w:w="2785" w:type="dxa"/>
            <w:tcBorders>
              <w:top w:val="single" w:sz="4" w:space="0" w:color="auto"/>
              <w:left w:val="single" w:sz="4" w:space="0" w:color="auto"/>
              <w:bottom w:val="single" w:sz="4" w:space="0" w:color="auto"/>
              <w:right w:val="single" w:sz="4" w:space="0" w:color="auto"/>
            </w:tcBorders>
            <w:vAlign w:val="center"/>
            <w:hideMark/>
          </w:tcPr>
          <w:p w14:paraId="0E10DFDF"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 xml:space="preserve">question mark </w:t>
            </w:r>
            <w:r w:rsidRPr="000B7775">
              <w:rPr>
                <w:rFonts w:ascii="Helvetica" w:eastAsia="Times New Roman" w:hAnsi="Helvetica" w:cs="Helvetica"/>
                <w:color w:val="000000"/>
                <w:sz w:val="20"/>
                <w:szCs w:val="20"/>
              </w:rPr>
              <w:t xml:space="preserve">(?)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38691C8B"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Helvetica" w:eastAsia="Times New Roman" w:hAnsi="Helvetica" w:cs="Helvetica"/>
                <w:color w:val="000000"/>
                <w:sz w:val="20"/>
                <w:szCs w:val="20"/>
              </w:rPr>
              <w:t xml:space="preserve">\ ?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378D29E"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CourierNewPS-BoldMT" w:eastAsia="Times New Roman" w:hAnsi="CourierNewPS-BoldMT" w:cs="Times New Roman"/>
                <w:b/>
                <w:bCs/>
                <w:color w:val="000000"/>
                <w:sz w:val="20"/>
                <w:szCs w:val="20"/>
              </w:rPr>
              <w:t>063</w:t>
            </w:r>
          </w:p>
        </w:tc>
        <w:tc>
          <w:tcPr>
            <w:tcW w:w="236" w:type="dxa"/>
            <w:vAlign w:val="center"/>
            <w:hideMark/>
          </w:tcPr>
          <w:p w14:paraId="3D34D43C" w14:textId="77777777" w:rsidR="000B7775" w:rsidRPr="000B7775" w:rsidRDefault="000B7775" w:rsidP="000B7775">
            <w:pPr>
              <w:spacing w:after="0" w:line="240" w:lineRule="auto"/>
              <w:rPr>
                <w:rFonts w:ascii="Times New Roman" w:eastAsia="Times New Roman" w:hAnsi="Times New Roman" w:cs="Times New Roman"/>
                <w:sz w:val="20"/>
                <w:szCs w:val="20"/>
              </w:rPr>
            </w:pPr>
          </w:p>
        </w:tc>
      </w:tr>
      <w:tr w:rsidR="000B7775" w:rsidRPr="000B7775" w14:paraId="1BEC0D62" w14:textId="77777777" w:rsidTr="009D5C18">
        <w:tc>
          <w:tcPr>
            <w:tcW w:w="2785" w:type="dxa"/>
            <w:tcBorders>
              <w:top w:val="single" w:sz="4" w:space="0" w:color="auto"/>
              <w:left w:val="single" w:sz="4" w:space="0" w:color="auto"/>
              <w:bottom w:val="single" w:sz="4" w:space="0" w:color="auto"/>
              <w:right w:val="single" w:sz="4" w:space="0" w:color="auto"/>
            </w:tcBorders>
            <w:vAlign w:val="center"/>
            <w:hideMark/>
          </w:tcPr>
          <w:p w14:paraId="6B4A6A64"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 xml:space="preserve">backslash </w:t>
            </w:r>
            <w:r w:rsidRPr="000B7775">
              <w:rPr>
                <w:rFonts w:ascii="Helvetica" w:eastAsia="Times New Roman" w:hAnsi="Helvetica" w:cs="Helvetica"/>
                <w:color w:val="000000"/>
                <w:sz w:val="26"/>
                <w:szCs w:val="26"/>
              </w:rPr>
              <w:t xml:space="preserve">0)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0E081E8"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Helvetica" w:eastAsia="Times New Roman" w:hAnsi="Helvetica" w:cs="Helvetica"/>
                <w:color w:val="000000"/>
                <w:sz w:val="20"/>
                <w:szCs w:val="20"/>
              </w:rPr>
              <w:t xml:space="preserve">\ \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FE45342"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CourierNewPS-BoldMT" w:eastAsia="Times New Roman" w:hAnsi="CourierNewPS-BoldMT" w:cs="Times New Roman"/>
                <w:b/>
                <w:bCs/>
                <w:color w:val="000000"/>
                <w:sz w:val="20"/>
                <w:szCs w:val="20"/>
              </w:rPr>
              <w:t>092</w:t>
            </w:r>
          </w:p>
        </w:tc>
        <w:tc>
          <w:tcPr>
            <w:tcW w:w="236" w:type="dxa"/>
            <w:vAlign w:val="center"/>
            <w:hideMark/>
          </w:tcPr>
          <w:p w14:paraId="555AEABC" w14:textId="77777777" w:rsidR="000B7775" w:rsidRPr="000B7775" w:rsidRDefault="000B7775" w:rsidP="000B7775">
            <w:pPr>
              <w:spacing w:after="0" w:line="240" w:lineRule="auto"/>
              <w:rPr>
                <w:rFonts w:ascii="Times New Roman" w:eastAsia="Times New Roman" w:hAnsi="Times New Roman" w:cs="Times New Roman"/>
                <w:sz w:val="20"/>
                <w:szCs w:val="20"/>
              </w:rPr>
            </w:pPr>
          </w:p>
        </w:tc>
      </w:tr>
      <w:tr w:rsidR="000B7775" w:rsidRPr="000B7775" w14:paraId="439F3C99" w14:textId="77777777" w:rsidTr="009D5C18">
        <w:tc>
          <w:tcPr>
            <w:tcW w:w="2785" w:type="dxa"/>
            <w:tcBorders>
              <w:top w:val="single" w:sz="4" w:space="0" w:color="auto"/>
              <w:left w:val="single" w:sz="4" w:space="0" w:color="auto"/>
              <w:bottom w:val="single" w:sz="4" w:space="0" w:color="auto"/>
              <w:right w:val="single" w:sz="4" w:space="0" w:color="auto"/>
            </w:tcBorders>
            <w:vAlign w:val="center"/>
            <w:hideMark/>
          </w:tcPr>
          <w:p w14:paraId="49CA2F55"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Times-Roman" w:eastAsia="Times New Roman" w:hAnsi="Times-Roman" w:cs="Times New Roman"/>
                <w:color w:val="000000"/>
              </w:rPr>
              <w:t xml:space="preserve">null </w:t>
            </w:r>
          </w:p>
        </w:tc>
        <w:tc>
          <w:tcPr>
            <w:tcW w:w="2610" w:type="dxa"/>
            <w:tcBorders>
              <w:top w:val="single" w:sz="4" w:space="0" w:color="auto"/>
              <w:left w:val="single" w:sz="4" w:space="0" w:color="auto"/>
              <w:bottom w:val="single" w:sz="4" w:space="0" w:color="auto"/>
              <w:right w:val="single" w:sz="4" w:space="0" w:color="auto"/>
            </w:tcBorders>
            <w:vAlign w:val="center"/>
            <w:hideMark/>
          </w:tcPr>
          <w:p w14:paraId="6C86BBB3"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CourierNewPS-BoldMT" w:eastAsia="Times New Roman" w:hAnsi="CourierNewPS-BoldMT" w:cs="Times New Roman"/>
                <w:b/>
                <w:bCs/>
                <w:color w:val="000000"/>
              </w:rPr>
              <w:t xml:space="preserve">\O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07DBAA7B" w14:textId="77777777" w:rsidR="000B7775" w:rsidRPr="000B7775" w:rsidRDefault="000B7775" w:rsidP="000B7775">
            <w:pPr>
              <w:spacing w:after="0" w:line="240" w:lineRule="auto"/>
              <w:rPr>
                <w:rFonts w:ascii="Times New Roman" w:eastAsia="Times New Roman" w:hAnsi="Times New Roman" w:cs="Times New Roman"/>
                <w:sz w:val="24"/>
                <w:szCs w:val="24"/>
              </w:rPr>
            </w:pPr>
            <w:r w:rsidRPr="000B7775">
              <w:rPr>
                <w:rFonts w:ascii="CourierNewPS-BoldMT" w:eastAsia="Times New Roman" w:hAnsi="CourierNewPS-BoldMT" w:cs="Times New Roman"/>
                <w:b/>
                <w:bCs/>
                <w:color w:val="000000"/>
                <w:sz w:val="20"/>
                <w:szCs w:val="20"/>
              </w:rPr>
              <w:t>000</w:t>
            </w:r>
          </w:p>
        </w:tc>
        <w:tc>
          <w:tcPr>
            <w:tcW w:w="236" w:type="dxa"/>
            <w:vAlign w:val="center"/>
            <w:hideMark/>
          </w:tcPr>
          <w:p w14:paraId="1127EC41" w14:textId="77777777" w:rsidR="000B7775" w:rsidRPr="000B7775" w:rsidRDefault="000B7775" w:rsidP="000B7775">
            <w:pPr>
              <w:spacing w:after="0" w:line="240" w:lineRule="auto"/>
              <w:rPr>
                <w:rFonts w:ascii="Times New Roman" w:eastAsia="Times New Roman" w:hAnsi="Times New Roman" w:cs="Times New Roman"/>
                <w:sz w:val="20"/>
                <w:szCs w:val="20"/>
              </w:rPr>
            </w:pPr>
          </w:p>
        </w:tc>
      </w:tr>
    </w:tbl>
    <w:p w14:paraId="2BF45ECD" w14:textId="12B04ACD" w:rsidR="000B7775" w:rsidRPr="0082123E" w:rsidRDefault="000B7775" w:rsidP="006155C0">
      <w:pPr>
        <w:pStyle w:val="NormalWeb"/>
        <w:shd w:val="clear" w:color="auto" w:fill="FFFFFF"/>
        <w:spacing w:before="0" w:beforeAutospacing="0" w:after="0" w:afterAutospacing="0"/>
        <w:rPr>
          <w:rFonts w:asciiTheme="minorHAnsi" w:hAnsiTheme="minorHAnsi" w:cstheme="minorHAnsi"/>
          <w:color w:val="252830"/>
          <w:sz w:val="28"/>
        </w:rPr>
      </w:pPr>
    </w:p>
    <w:p w14:paraId="6BB609EE" w14:textId="77777777" w:rsidR="002D2D4E" w:rsidRPr="0082123E" w:rsidRDefault="002D2D4E" w:rsidP="006155C0">
      <w:pPr>
        <w:pStyle w:val="Heading3"/>
        <w:shd w:val="clear" w:color="auto" w:fill="FFFFFF"/>
        <w:spacing w:before="0" w:beforeAutospacing="0" w:after="0" w:afterAutospacing="0"/>
        <w:rPr>
          <w:rFonts w:asciiTheme="minorHAnsi" w:hAnsiTheme="minorHAnsi" w:cstheme="minorHAnsi"/>
          <w:color w:val="252830"/>
          <w:sz w:val="42"/>
          <w:szCs w:val="38"/>
        </w:rPr>
      </w:pPr>
      <w:r w:rsidRPr="0082123E">
        <w:rPr>
          <w:rFonts w:asciiTheme="minorHAnsi" w:hAnsiTheme="minorHAnsi" w:cstheme="minorHAnsi"/>
          <w:color w:val="252830"/>
          <w:sz w:val="42"/>
          <w:szCs w:val="38"/>
        </w:rPr>
        <w:t>5. String constants</w:t>
      </w:r>
    </w:p>
    <w:p w14:paraId="41A7D60A" w14:textId="77777777" w:rsidR="002D2D4E" w:rsidRPr="0082123E" w:rsidRDefault="002D2D4E" w:rsidP="00782C69">
      <w:pPr>
        <w:pStyle w:val="NormalWeb"/>
        <w:shd w:val="clear" w:color="auto" w:fill="FFFFFF"/>
        <w:spacing w:before="0" w:beforeAutospacing="0" w:after="0" w:afterAutospacing="0"/>
        <w:jc w:val="both"/>
        <w:rPr>
          <w:rFonts w:asciiTheme="minorHAnsi" w:hAnsiTheme="minorHAnsi" w:cstheme="minorHAnsi"/>
          <w:color w:val="252830"/>
          <w:sz w:val="28"/>
        </w:rPr>
      </w:pPr>
      <w:r w:rsidRPr="0082123E">
        <w:rPr>
          <w:rFonts w:asciiTheme="minorHAnsi" w:hAnsiTheme="minorHAnsi" w:cstheme="minorHAnsi"/>
          <w:color w:val="252830"/>
          <w:sz w:val="28"/>
        </w:rPr>
        <w:t>String constants are the constants which are enclosed in a pair of double-quote marks. For example:</w:t>
      </w:r>
    </w:p>
    <w:p w14:paraId="3F8AF7A1" w14:textId="53151098" w:rsidR="009D5C18" w:rsidRPr="009D5C18" w:rsidRDefault="009D5C18" w:rsidP="006155C0">
      <w:pPr>
        <w:spacing w:after="0"/>
        <w:rPr>
          <w:rFonts w:cstheme="minorHAnsi"/>
          <w:sz w:val="36"/>
        </w:rPr>
      </w:pPr>
      <w:r w:rsidRPr="009D5C18">
        <w:rPr>
          <w:rFonts w:cstheme="minorHAnsi"/>
          <w:color w:val="000000"/>
          <w:szCs w:val="18"/>
        </w:rPr>
        <w:t xml:space="preserve">"green" </w:t>
      </w:r>
      <w:r w:rsidRPr="009D5C18">
        <w:rPr>
          <w:rFonts w:cstheme="minorHAnsi"/>
          <w:color w:val="000000"/>
          <w:szCs w:val="18"/>
        </w:rPr>
        <w:tab/>
        <w:t xml:space="preserve">"Washington, </w:t>
      </w:r>
      <w:r w:rsidRPr="009D5C18">
        <w:rPr>
          <w:rFonts w:cstheme="minorHAnsi"/>
          <w:bCs/>
          <w:color w:val="000000"/>
          <w:sz w:val="24"/>
          <w:szCs w:val="20"/>
        </w:rPr>
        <w:t xml:space="preserve">D.C. </w:t>
      </w:r>
      <w:r w:rsidRPr="009D5C18">
        <w:rPr>
          <w:rFonts w:cstheme="minorHAnsi"/>
          <w:color w:val="000000"/>
          <w:szCs w:val="18"/>
        </w:rPr>
        <w:t>20005"</w:t>
      </w:r>
      <w:r w:rsidRPr="009D5C18">
        <w:rPr>
          <w:rFonts w:cstheme="minorHAnsi"/>
          <w:color w:val="000000"/>
          <w:szCs w:val="18"/>
        </w:rPr>
        <w:tab/>
        <w:t>“270-32-3456"</w:t>
      </w:r>
      <w:r w:rsidRPr="009D5C18">
        <w:rPr>
          <w:rFonts w:cstheme="minorHAnsi"/>
          <w:color w:val="000000"/>
          <w:szCs w:val="18"/>
        </w:rPr>
        <w:br/>
        <w:t>"$1</w:t>
      </w:r>
      <w:r w:rsidRPr="009D5C18">
        <w:rPr>
          <w:rFonts w:cstheme="minorHAnsi"/>
          <w:color w:val="000000"/>
          <w:sz w:val="20"/>
          <w:szCs w:val="16"/>
        </w:rPr>
        <w:t xml:space="preserve">9.95" </w:t>
      </w:r>
      <w:r w:rsidRPr="009D5C18">
        <w:rPr>
          <w:rFonts w:cstheme="minorHAnsi"/>
          <w:color w:val="000000"/>
          <w:sz w:val="20"/>
          <w:szCs w:val="16"/>
        </w:rPr>
        <w:tab/>
      </w:r>
      <w:r w:rsidRPr="009D5C18">
        <w:rPr>
          <w:rFonts w:cstheme="minorHAnsi"/>
          <w:color w:val="000000"/>
          <w:szCs w:val="18"/>
        </w:rPr>
        <w:t xml:space="preserve">"THE </w:t>
      </w:r>
      <w:r w:rsidRPr="009D5C18">
        <w:rPr>
          <w:rFonts w:cstheme="minorHAnsi"/>
          <w:color w:val="000000"/>
          <w:sz w:val="20"/>
          <w:szCs w:val="16"/>
        </w:rPr>
        <w:t xml:space="preserve">CORRECT ANSWER </w:t>
      </w:r>
      <w:r w:rsidRPr="009D5C18">
        <w:rPr>
          <w:rFonts w:cstheme="minorHAnsi"/>
          <w:bCs/>
          <w:color w:val="000000"/>
          <w:sz w:val="24"/>
          <w:szCs w:val="20"/>
        </w:rPr>
        <w:t>IS:”</w:t>
      </w:r>
      <w:r w:rsidRPr="009D5C18">
        <w:rPr>
          <w:rFonts w:cstheme="minorHAnsi"/>
          <w:bCs/>
          <w:color w:val="000000"/>
          <w:sz w:val="24"/>
          <w:szCs w:val="20"/>
        </w:rPr>
        <w:tab/>
        <w:t>“</w:t>
      </w:r>
      <w:r w:rsidRPr="009D5C18">
        <w:rPr>
          <w:rFonts w:cstheme="minorHAnsi"/>
          <w:bCs/>
          <w:color w:val="000000"/>
          <w:sz w:val="20"/>
          <w:szCs w:val="16"/>
        </w:rPr>
        <w:t xml:space="preserve">2* </w:t>
      </w:r>
      <w:proofErr w:type="gramStart"/>
      <w:r w:rsidRPr="009D5C18">
        <w:rPr>
          <w:rFonts w:cstheme="minorHAnsi"/>
          <w:color w:val="000000"/>
          <w:sz w:val="20"/>
          <w:szCs w:val="16"/>
        </w:rPr>
        <w:t xml:space="preserve">( </w:t>
      </w:r>
      <w:r w:rsidRPr="009D5C18">
        <w:rPr>
          <w:rFonts w:cstheme="minorHAnsi"/>
          <w:bCs/>
          <w:color w:val="000000"/>
          <w:sz w:val="24"/>
          <w:szCs w:val="20"/>
        </w:rPr>
        <w:t>I</w:t>
      </w:r>
      <w:proofErr w:type="gramEnd"/>
      <w:r w:rsidRPr="009D5C18">
        <w:rPr>
          <w:rFonts w:cstheme="minorHAnsi"/>
          <w:bCs/>
          <w:color w:val="000000"/>
          <w:sz w:val="24"/>
          <w:szCs w:val="20"/>
        </w:rPr>
        <w:t>+3)</w:t>
      </w:r>
      <w:r w:rsidRPr="009D5C18">
        <w:rPr>
          <w:rFonts w:cstheme="minorHAnsi"/>
          <w:color w:val="000000"/>
          <w:szCs w:val="18"/>
        </w:rPr>
        <w:t>/J "</w:t>
      </w:r>
      <w:r w:rsidRPr="009D5C18">
        <w:rPr>
          <w:rFonts w:cstheme="minorHAnsi"/>
          <w:color w:val="000000"/>
          <w:szCs w:val="18"/>
        </w:rPr>
        <w:br/>
      </w:r>
      <w:r w:rsidRPr="009D5C18">
        <w:rPr>
          <w:rFonts w:cstheme="minorHAnsi"/>
          <w:bCs/>
          <w:color w:val="000000"/>
          <w:sz w:val="12"/>
          <w:szCs w:val="8"/>
        </w:rPr>
        <w:t xml:space="preserve">“                  “ </w:t>
      </w:r>
      <w:r w:rsidRPr="009D5C18">
        <w:rPr>
          <w:rFonts w:cstheme="minorHAnsi"/>
          <w:bCs/>
          <w:color w:val="000000"/>
          <w:sz w:val="12"/>
          <w:szCs w:val="8"/>
        </w:rPr>
        <w:tab/>
      </w:r>
      <w:r w:rsidRPr="009D5C18">
        <w:rPr>
          <w:rFonts w:cstheme="minorHAnsi"/>
          <w:bCs/>
          <w:color w:val="000000"/>
          <w:sz w:val="12"/>
          <w:szCs w:val="8"/>
        </w:rPr>
        <w:tab/>
      </w:r>
      <w:r w:rsidRPr="009D5C18">
        <w:rPr>
          <w:rFonts w:cstheme="minorHAnsi"/>
          <w:color w:val="000000"/>
          <w:szCs w:val="18"/>
        </w:rPr>
        <w:t xml:space="preserve">" L </w:t>
      </w:r>
      <w:proofErr w:type="spellStart"/>
      <w:r w:rsidRPr="009D5C18">
        <w:rPr>
          <w:rFonts w:cstheme="minorHAnsi"/>
          <w:color w:val="000000"/>
          <w:szCs w:val="18"/>
        </w:rPr>
        <w:t>i</w:t>
      </w:r>
      <w:proofErr w:type="spellEnd"/>
      <w:r w:rsidRPr="009D5C18">
        <w:rPr>
          <w:rFonts w:cstheme="minorHAnsi"/>
          <w:color w:val="000000"/>
          <w:szCs w:val="18"/>
        </w:rPr>
        <w:t xml:space="preserve"> n e l \ n L </w:t>
      </w:r>
      <w:proofErr w:type="spellStart"/>
      <w:r w:rsidRPr="009D5C18">
        <w:rPr>
          <w:rFonts w:cstheme="minorHAnsi"/>
          <w:color w:val="000000"/>
          <w:szCs w:val="18"/>
        </w:rPr>
        <w:t>i</w:t>
      </w:r>
      <w:proofErr w:type="spellEnd"/>
      <w:r w:rsidRPr="009D5C18">
        <w:rPr>
          <w:rFonts w:cstheme="minorHAnsi"/>
          <w:color w:val="000000"/>
          <w:szCs w:val="18"/>
        </w:rPr>
        <w:t xml:space="preserve"> n e 2\</w:t>
      </w:r>
      <w:proofErr w:type="spellStart"/>
      <w:r w:rsidRPr="009D5C18">
        <w:rPr>
          <w:rFonts w:cstheme="minorHAnsi"/>
          <w:color w:val="000000"/>
          <w:szCs w:val="18"/>
        </w:rPr>
        <w:t>nLine</w:t>
      </w:r>
      <w:proofErr w:type="spellEnd"/>
      <w:r w:rsidRPr="009D5C18">
        <w:rPr>
          <w:rFonts w:cstheme="minorHAnsi"/>
          <w:color w:val="000000"/>
          <w:szCs w:val="18"/>
        </w:rPr>
        <w:t xml:space="preserve"> </w:t>
      </w:r>
      <w:r w:rsidRPr="009D5C18">
        <w:rPr>
          <w:rFonts w:cstheme="minorHAnsi"/>
          <w:bCs/>
          <w:color w:val="000000"/>
          <w:sz w:val="24"/>
          <w:szCs w:val="20"/>
        </w:rPr>
        <w:t>3"</w:t>
      </w:r>
      <w:r w:rsidRPr="009D5C18">
        <w:rPr>
          <w:rFonts w:cstheme="minorHAnsi"/>
          <w:bCs/>
          <w:color w:val="000000"/>
          <w:sz w:val="24"/>
          <w:szCs w:val="20"/>
        </w:rPr>
        <w:tab/>
      </w:r>
      <w:r w:rsidRPr="009D5C18">
        <w:rPr>
          <w:rFonts w:cstheme="minorHAnsi"/>
          <w:bCs/>
          <w:color w:val="000000"/>
          <w:sz w:val="24"/>
          <w:szCs w:val="20"/>
        </w:rPr>
        <w:tab/>
        <w:t xml:space="preserve"> </w:t>
      </w:r>
      <w:r w:rsidRPr="009D5C18">
        <w:rPr>
          <w:rFonts w:cstheme="minorHAnsi"/>
          <w:bCs/>
          <w:color w:val="000000"/>
          <w:sz w:val="14"/>
          <w:szCs w:val="10"/>
        </w:rPr>
        <w:t>“”</w:t>
      </w:r>
    </w:p>
    <w:p w14:paraId="6D8A3C48" w14:textId="77777777" w:rsidR="00362976" w:rsidRDefault="00362976" w:rsidP="006155C0">
      <w:pPr>
        <w:spacing w:after="0"/>
        <w:rPr>
          <w:b/>
          <w:sz w:val="28"/>
        </w:rPr>
      </w:pPr>
    </w:p>
    <w:p w14:paraId="08F5C5E1" w14:textId="5BE7FAB8" w:rsidR="002D2D4E" w:rsidRPr="009D5C18" w:rsidRDefault="002D2D4E" w:rsidP="00782C69">
      <w:pPr>
        <w:spacing w:after="0"/>
        <w:jc w:val="both"/>
        <w:rPr>
          <w:b/>
          <w:sz w:val="28"/>
        </w:rPr>
      </w:pPr>
      <w:r w:rsidRPr="009D5C18">
        <w:rPr>
          <w:b/>
          <w:sz w:val="28"/>
        </w:rPr>
        <w:t>Variable Declaration and Assignment:</w:t>
      </w:r>
    </w:p>
    <w:p w14:paraId="57B51145" w14:textId="77777777" w:rsidR="002D2D4E" w:rsidRPr="0082123E" w:rsidRDefault="002D2D4E" w:rsidP="00782C69">
      <w:pPr>
        <w:spacing w:after="0"/>
        <w:jc w:val="both"/>
        <w:rPr>
          <w:sz w:val="28"/>
        </w:rPr>
      </w:pPr>
      <w:r w:rsidRPr="0082123E">
        <w:rPr>
          <w:sz w:val="28"/>
        </w:rPr>
        <w:t xml:space="preserve">Variables must be declared before they can be used. To declare a </w:t>
      </w:r>
      <w:proofErr w:type="gramStart"/>
      <w:r w:rsidRPr="0082123E">
        <w:rPr>
          <w:sz w:val="28"/>
        </w:rPr>
        <w:t>variable</w:t>
      </w:r>
      <w:proofErr w:type="gramEnd"/>
      <w:r w:rsidRPr="0082123E">
        <w:rPr>
          <w:sz w:val="28"/>
        </w:rPr>
        <w:t xml:space="preserve"> we first specify the type of the variable, then its name.</w:t>
      </w:r>
    </w:p>
    <w:p w14:paraId="6A181403" w14:textId="1C766A56" w:rsidR="002D2D4E" w:rsidRPr="0082123E" w:rsidRDefault="002D2D4E" w:rsidP="002D2D4E">
      <w:pPr>
        <w:rPr>
          <w:sz w:val="28"/>
        </w:rPr>
      </w:pPr>
      <w:r w:rsidRPr="0082123E">
        <w:rPr>
          <w:sz w:val="28"/>
        </w:rPr>
        <w:t>Example:</w:t>
      </w:r>
    </w:p>
    <w:p w14:paraId="10635E55" w14:textId="77777777" w:rsidR="002D2D4E" w:rsidRPr="0082123E" w:rsidRDefault="002D2D4E" w:rsidP="002D2D4E">
      <w:pPr>
        <w:pStyle w:val="HTMLPreformatted"/>
        <w:ind w:left="720"/>
        <w:rPr>
          <w:color w:val="000000"/>
          <w:sz w:val="24"/>
        </w:rPr>
      </w:pPr>
      <w:proofErr w:type="spellStart"/>
      <w:r w:rsidRPr="0082123E">
        <w:rPr>
          <w:rStyle w:val="kt"/>
          <w:b/>
          <w:bCs/>
          <w:color w:val="AA22FF"/>
          <w:sz w:val="24"/>
        </w:rPr>
        <w:t>int</w:t>
      </w:r>
      <w:proofErr w:type="spellEnd"/>
      <w:r w:rsidRPr="0082123E">
        <w:rPr>
          <w:color w:val="000000"/>
          <w:sz w:val="24"/>
        </w:rPr>
        <w:t xml:space="preserve"> </w:t>
      </w:r>
      <w:r w:rsidRPr="0082123E">
        <w:rPr>
          <w:rStyle w:val="n"/>
          <w:color w:val="000000"/>
          <w:sz w:val="24"/>
        </w:rPr>
        <w:t>height</w:t>
      </w:r>
      <w:r w:rsidRPr="0082123E">
        <w:rPr>
          <w:rStyle w:val="p"/>
          <w:color w:val="000000"/>
          <w:sz w:val="24"/>
        </w:rPr>
        <w:t>;</w:t>
      </w:r>
    </w:p>
    <w:p w14:paraId="4F26ACD5" w14:textId="77777777" w:rsidR="002D2D4E" w:rsidRPr="0082123E" w:rsidRDefault="002D2D4E" w:rsidP="002D2D4E">
      <w:pPr>
        <w:pStyle w:val="HTMLPreformatted"/>
        <w:ind w:left="720"/>
        <w:rPr>
          <w:color w:val="000000"/>
          <w:sz w:val="24"/>
        </w:rPr>
      </w:pPr>
      <w:r w:rsidRPr="0082123E">
        <w:rPr>
          <w:rStyle w:val="kt"/>
          <w:b/>
          <w:bCs/>
          <w:color w:val="AA22FF"/>
          <w:sz w:val="24"/>
        </w:rPr>
        <w:t>float</w:t>
      </w:r>
      <w:r w:rsidRPr="0082123E">
        <w:rPr>
          <w:color w:val="000000"/>
          <w:sz w:val="24"/>
        </w:rPr>
        <w:t xml:space="preserve"> </w:t>
      </w:r>
      <w:r w:rsidRPr="0082123E">
        <w:rPr>
          <w:rStyle w:val="n"/>
          <w:color w:val="000000"/>
          <w:sz w:val="24"/>
        </w:rPr>
        <w:t>profit</w:t>
      </w:r>
      <w:r w:rsidRPr="0082123E">
        <w:rPr>
          <w:rStyle w:val="p"/>
          <w:color w:val="000000"/>
          <w:sz w:val="24"/>
        </w:rPr>
        <w:t>;</w:t>
      </w:r>
    </w:p>
    <w:p w14:paraId="19C14BEF" w14:textId="77777777" w:rsidR="002D2D4E" w:rsidRPr="0082123E" w:rsidRDefault="002D2D4E" w:rsidP="002D2D4E">
      <w:pPr>
        <w:pStyle w:val="HTMLPreformatted"/>
        <w:ind w:left="720"/>
        <w:rPr>
          <w:color w:val="000000"/>
          <w:sz w:val="24"/>
        </w:rPr>
      </w:pPr>
    </w:p>
    <w:p w14:paraId="278AE086" w14:textId="77777777" w:rsidR="002D2D4E" w:rsidRPr="0082123E" w:rsidRDefault="002D2D4E" w:rsidP="002D2D4E">
      <w:pPr>
        <w:pStyle w:val="HTMLPreformatted"/>
        <w:ind w:left="720"/>
        <w:rPr>
          <w:color w:val="000000"/>
          <w:sz w:val="24"/>
        </w:rPr>
      </w:pPr>
      <w:proofErr w:type="spellStart"/>
      <w:r w:rsidRPr="0082123E">
        <w:rPr>
          <w:rStyle w:val="kt"/>
          <w:b/>
          <w:bCs/>
          <w:color w:val="AA22FF"/>
          <w:sz w:val="24"/>
        </w:rPr>
        <w:t>int</w:t>
      </w:r>
      <w:proofErr w:type="spellEnd"/>
      <w:r w:rsidRPr="0082123E">
        <w:rPr>
          <w:color w:val="000000"/>
          <w:sz w:val="24"/>
        </w:rPr>
        <w:t xml:space="preserve"> </w:t>
      </w:r>
      <w:r w:rsidRPr="0082123E">
        <w:rPr>
          <w:rStyle w:val="n"/>
          <w:color w:val="000000"/>
          <w:sz w:val="24"/>
        </w:rPr>
        <w:t>height</w:t>
      </w:r>
      <w:r w:rsidRPr="0082123E">
        <w:rPr>
          <w:rStyle w:val="p"/>
          <w:color w:val="000000"/>
          <w:sz w:val="24"/>
        </w:rPr>
        <w:t>,</w:t>
      </w:r>
      <w:r w:rsidRPr="0082123E">
        <w:rPr>
          <w:color w:val="000000"/>
          <w:sz w:val="24"/>
        </w:rPr>
        <w:t xml:space="preserve"> </w:t>
      </w:r>
      <w:r w:rsidRPr="0082123E">
        <w:rPr>
          <w:rStyle w:val="n"/>
          <w:color w:val="000000"/>
          <w:sz w:val="24"/>
        </w:rPr>
        <w:t>length</w:t>
      </w:r>
      <w:r w:rsidRPr="0082123E">
        <w:rPr>
          <w:rStyle w:val="p"/>
          <w:color w:val="000000"/>
          <w:sz w:val="24"/>
        </w:rPr>
        <w:t>,</w:t>
      </w:r>
      <w:r w:rsidRPr="0082123E">
        <w:rPr>
          <w:color w:val="000000"/>
          <w:sz w:val="24"/>
        </w:rPr>
        <w:t xml:space="preserve"> </w:t>
      </w:r>
      <w:r w:rsidRPr="0082123E">
        <w:rPr>
          <w:rStyle w:val="n"/>
          <w:color w:val="000000"/>
          <w:sz w:val="24"/>
        </w:rPr>
        <w:t>width</w:t>
      </w:r>
      <w:r w:rsidRPr="0082123E">
        <w:rPr>
          <w:rStyle w:val="p"/>
          <w:color w:val="000000"/>
          <w:sz w:val="24"/>
        </w:rPr>
        <w:t>,</w:t>
      </w:r>
      <w:r w:rsidRPr="0082123E">
        <w:rPr>
          <w:color w:val="000000"/>
          <w:sz w:val="24"/>
        </w:rPr>
        <w:t xml:space="preserve"> </w:t>
      </w:r>
      <w:r w:rsidRPr="0082123E">
        <w:rPr>
          <w:rStyle w:val="n"/>
          <w:color w:val="000000"/>
          <w:sz w:val="24"/>
        </w:rPr>
        <w:t>volume</w:t>
      </w:r>
      <w:r w:rsidRPr="0082123E">
        <w:rPr>
          <w:rStyle w:val="p"/>
          <w:color w:val="000000"/>
          <w:sz w:val="24"/>
        </w:rPr>
        <w:t>;</w:t>
      </w:r>
    </w:p>
    <w:p w14:paraId="3D5DD610" w14:textId="3F009E74" w:rsidR="002D2D4E" w:rsidRPr="0082123E" w:rsidRDefault="002D2D4E" w:rsidP="002D2D4E">
      <w:pPr>
        <w:pStyle w:val="HTMLPreformatted"/>
        <w:ind w:left="720"/>
        <w:rPr>
          <w:rStyle w:val="p"/>
          <w:color w:val="000000"/>
          <w:sz w:val="24"/>
        </w:rPr>
      </w:pPr>
      <w:r w:rsidRPr="0082123E">
        <w:rPr>
          <w:rStyle w:val="kt"/>
          <w:b/>
          <w:bCs/>
          <w:color w:val="AA22FF"/>
          <w:sz w:val="24"/>
        </w:rPr>
        <w:t>float</w:t>
      </w:r>
      <w:r w:rsidRPr="0082123E">
        <w:rPr>
          <w:color w:val="000000"/>
          <w:sz w:val="24"/>
        </w:rPr>
        <w:t xml:space="preserve"> </w:t>
      </w:r>
      <w:r w:rsidRPr="0082123E">
        <w:rPr>
          <w:rStyle w:val="n"/>
          <w:color w:val="000000"/>
          <w:sz w:val="24"/>
        </w:rPr>
        <w:t>profit</w:t>
      </w:r>
      <w:r w:rsidRPr="0082123E">
        <w:rPr>
          <w:rStyle w:val="p"/>
          <w:color w:val="000000"/>
          <w:sz w:val="24"/>
        </w:rPr>
        <w:t>,</w:t>
      </w:r>
      <w:r w:rsidRPr="0082123E">
        <w:rPr>
          <w:color w:val="000000"/>
          <w:sz w:val="24"/>
        </w:rPr>
        <w:t xml:space="preserve"> </w:t>
      </w:r>
      <w:r w:rsidRPr="0082123E">
        <w:rPr>
          <w:rStyle w:val="n"/>
          <w:color w:val="000000"/>
          <w:sz w:val="24"/>
        </w:rPr>
        <w:t>loss</w:t>
      </w:r>
      <w:r w:rsidRPr="0082123E">
        <w:rPr>
          <w:rStyle w:val="p"/>
          <w:color w:val="000000"/>
          <w:sz w:val="24"/>
        </w:rPr>
        <w:t>;</w:t>
      </w:r>
    </w:p>
    <w:p w14:paraId="15CB9971" w14:textId="3ECA3A99" w:rsidR="002D2D4E" w:rsidRPr="0082123E" w:rsidRDefault="002D2D4E" w:rsidP="002D2D4E">
      <w:pPr>
        <w:pStyle w:val="HTMLPreformatted"/>
        <w:ind w:left="720"/>
        <w:rPr>
          <w:color w:val="000000"/>
          <w:sz w:val="24"/>
        </w:rPr>
      </w:pPr>
    </w:p>
    <w:p w14:paraId="6F36E269" w14:textId="2798C664" w:rsidR="002D2D4E" w:rsidRPr="0082123E" w:rsidRDefault="002D2D4E" w:rsidP="002D2D4E">
      <w:pPr>
        <w:pStyle w:val="HTMLPreformatted"/>
        <w:ind w:left="720"/>
        <w:rPr>
          <w:color w:val="000000"/>
          <w:sz w:val="24"/>
        </w:rPr>
      </w:pPr>
    </w:p>
    <w:p w14:paraId="75A0ACDC" w14:textId="77777777" w:rsidR="002D2D4E" w:rsidRPr="00782C69" w:rsidRDefault="002D2D4E" w:rsidP="00782C69">
      <w:pPr>
        <w:pStyle w:val="ListParagraph"/>
        <w:numPr>
          <w:ilvl w:val="0"/>
          <w:numId w:val="11"/>
        </w:numPr>
        <w:rPr>
          <w:sz w:val="28"/>
        </w:rPr>
      </w:pPr>
      <w:r w:rsidRPr="00782C69">
        <w:rPr>
          <w:sz w:val="28"/>
        </w:rPr>
        <w:t>If several variables have the same type their declarations can be combined.</w:t>
      </w:r>
    </w:p>
    <w:p w14:paraId="785A8D1D" w14:textId="5BC2EBBA" w:rsidR="006155C0" w:rsidRPr="00782C69" w:rsidRDefault="002D2D4E" w:rsidP="002D2D4E">
      <w:pPr>
        <w:pStyle w:val="ListParagraph"/>
        <w:numPr>
          <w:ilvl w:val="0"/>
          <w:numId w:val="11"/>
        </w:numPr>
        <w:rPr>
          <w:sz w:val="28"/>
        </w:rPr>
      </w:pPr>
      <w:r w:rsidRPr="00782C69">
        <w:rPr>
          <w:sz w:val="28"/>
        </w:rPr>
        <w:t>A variable can be given a value by means of assignment.</w:t>
      </w:r>
      <w:bookmarkStart w:id="4" w:name="_GoBack"/>
      <w:bookmarkEnd w:id="4"/>
    </w:p>
    <w:p w14:paraId="05DA29A8" w14:textId="10326508" w:rsidR="002D2D4E" w:rsidRPr="0082123E" w:rsidRDefault="002D2D4E" w:rsidP="002D2D4E">
      <w:pPr>
        <w:rPr>
          <w:sz w:val="28"/>
        </w:rPr>
      </w:pPr>
      <w:r w:rsidRPr="0082123E">
        <w:rPr>
          <w:sz w:val="28"/>
        </w:rPr>
        <w:t>Example:</w:t>
      </w:r>
    </w:p>
    <w:p w14:paraId="74EA0F1D" w14:textId="77777777" w:rsidR="002D2D4E" w:rsidRPr="0082123E" w:rsidRDefault="002D2D4E" w:rsidP="002D2D4E">
      <w:pPr>
        <w:pStyle w:val="HTMLPreformatted"/>
        <w:ind w:left="720"/>
        <w:rPr>
          <w:color w:val="000000"/>
          <w:sz w:val="24"/>
        </w:rPr>
      </w:pPr>
      <w:r w:rsidRPr="0082123E">
        <w:rPr>
          <w:rStyle w:val="n"/>
          <w:color w:val="000000"/>
          <w:sz w:val="24"/>
        </w:rPr>
        <w:t>height</w:t>
      </w:r>
      <w:r w:rsidRPr="0082123E">
        <w:rPr>
          <w:color w:val="000000"/>
          <w:sz w:val="24"/>
        </w:rPr>
        <w:t xml:space="preserve"> </w:t>
      </w:r>
      <w:r w:rsidRPr="0082123E">
        <w:rPr>
          <w:rStyle w:val="o"/>
          <w:color w:val="666666"/>
          <w:sz w:val="24"/>
        </w:rPr>
        <w:t>=</w:t>
      </w:r>
      <w:r w:rsidRPr="0082123E">
        <w:rPr>
          <w:color w:val="000000"/>
          <w:sz w:val="24"/>
        </w:rPr>
        <w:t xml:space="preserve"> </w:t>
      </w:r>
      <w:r w:rsidRPr="0082123E">
        <w:rPr>
          <w:rStyle w:val="mi"/>
          <w:color w:val="666666"/>
          <w:sz w:val="24"/>
        </w:rPr>
        <w:t>8</w:t>
      </w:r>
      <w:r w:rsidRPr="0082123E">
        <w:rPr>
          <w:rStyle w:val="p"/>
          <w:color w:val="000000"/>
          <w:sz w:val="24"/>
        </w:rPr>
        <w:t>;</w:t>
      </w:r>
    </w:p>
    <w:p w14:paraId="5252D45A" w14:textId="77777777" w:rsidR="002D2D4E" w:rsidRPr="0082123E" w:rsidRDefault="002D2D4E" w:rsidP="002D2D4E">
      <w:pPr>
        <w:pStyle w:val="HTMLPreformatted"/>
        <w:ind w:left="720"/>
        <w:rPr>
          <w:color w:val="000000"/>
          <w:sz w:val="24"/>
        </w:rPr>
      </w:pPr>
      <w:r w:rsidRPr="0082123E">
        <w:rPr>
          <w:rStyle w:val="n"/>
          <w:color w:val="000000"/>
          <w:sz w:val="24"/>
        </w:rPr>
        <w:t>length</w:t>
      </w:r>
      <w:r w:rsidRPr="0082123E">
        <w:rPr>
          <w:color w:val="000000"/>
          <w:sz w:val="24"/>
        </w:rPr>
        <w:t xml:space="preserve"> </w:t>
      </w:r>
      <w:r w:rsidRPr="0082123E">
        <w:rPr>
          <w:rStyle w:val="o"/>
          <w:color w:val="666666"/>
          <w:sz w:val="24"/>
        </w:rPr>
        <w:t>=</w:t>
      </w:r>
      <w:r w:rsidRPr="0082123E">
        <w:rPr>
          <w:color w:val="000000"/>
          <w:sz w:val="24"/>
        </w:rPr>
        <w:t xml:space="preserve"> </w:t>
      </w:r>
      <w:r w:rsidRPr="0082123E">
        <w:rPr>
          <w:rStyle w:val="mi"/>
          <w:color w:val="666666"/>
          <w:sz w:val="24"/>
        </w:rPr>
        <w:t>12</w:t>
      </w:r>
      <w:r w:rsidRPr="0082123E">
        <w:rPr>
          <w:rStyle w:val="p"/>
          <w:color w:val="000000"/>
          <w:sz w:val="24"/>
        </w:rPr>
        <w:t>;</w:t>
      </w:r>
    </w:p>
    <w:p w14:paraId="4EA9749C" w14:textId="77777777" w:rsidR="002D2D4E" w:rsidRPr="0082123E" w:rsidRDefault="002D2D4E" w:rsidP="002D2D4E">
      <w:pPr>
        <w:pStyle w:val="HTMLPreformatted"/>
        <w:ind w:left="720"/>
        <w:rPr>
          <w:color w:val="000000"/>
          <w:sz w:val="24"/>
        </w:rPr>
      </w:pPr>
      <w:r w:rsidRPr="0082123E">
        <w:rPr>
          <w:rStyle w:val="n"/>
          <w:color w:val="000000"/>
          <w:sz w:val="24"/>
        </w:rPr>
        <w:t>width</w:t>
      </w:r>
      <w:r w:rsidRPr="0082123E">
        <w:rPr>
          <w:color w:val="000000"/>
          <w:sz w:val="24"/>
        </w:rPr>
        <w:t xml:space="preserve"> </w:t>
      </w:r>
      <w:r w:rsidRPr="0082123E">
        <w:rPr>
          <w:rStyle w:val="o"/>
          <w:color w:val="666666"/>
          <w:sz w:val="24"/>
        </w:rPr>
        <w:t>=</w:t>
      </w:r>
      <w:r w:rsidRPr="0082123E">
        <w:rPr>
          <w:color w:val="000000"/>
          <w:sz w:val="24"/>
        </w:rPr>
        <w:t xml:space="preserve"> </w:t>
      </w:r>
      <w:r w:rsidRPr="0082123E">
        <w:rPr>
          <w:rStyle w:val="mi"/>
          <w:color w:val="666666"/>
          <w:sz w:val="24"/>
        </w:rPr>
        <w:t>10</w:t>
      </w:r>
      <w:r w:rsidRPr="0082123E">
        <w:rPr>
          <w:rStyle w:val="p"/>
          <w:color w:val="000000"/>
          <w:sz w:val="24"/>
        </w:rPr>
        <w:t>;</w:t>
      </w:r>
    </w:p>
    <w:p w14:paraId="55EB5E6F" w14:textId="77777777" w:rsidR="002D2D4E" w:rsidRPr="0082123E" w:rsidRDefault="002D2D4E" w:rsidP="002D2D4E">
      <w:pPr>
        <w:pStyle w:val="HTMLPreformatted"/>
        <w:ind w:left="720"/>
        <w:rPr>
          <w:color w:val="000000"/>
          <w:sz w:val="24"/>
        </w:rPr>
      </w:pPr>
    </w:p>
    <w:p w14:paraId="4192B964" w14:textId="77777777" w:rsidR="002D2D4E" w:rsidRPr="0082123E" w:rsidRDefault="002D2D4E" w:rsidP="002D2D4E">
      <w:pPr>
        <w:pStyle w:val="HTMLPreformatted"/>
        <w:ind w:left="720"/>
        <w:rPr>
          <w:color w:val="000000"/>
          <w:sz w:val="24"/>
        </w:rPr>
      </w:pPr>
      <w:r w:rsidRPr="0082123E">
        <w:rPr>
          <w:rStyle w:val="c1"/>
          <w:i/>
          <w:iCs/>
          <w:color w:val="008800"/>
          <w:sz w:val="24"/>
        </w:rPr>
        <w:t>// Before assigning a variable it must be declared first</w:t>
      </w:r>
    </w:p>
    <w:p w14:paraId="34DF0ED7" w14:textId="77777777" w:rsidR="002D2D4E" w:rsidRPr="0082123E" w:rsidRDefault="002D2D4E" w:rsidP="002D2D4E">
      <w:pPr>
        <w:pStyle w:val="HTMLPreformatted"/>
        <w:ind w:left="720"/>
        <w:rPr>
          <w:color w:val="000000"/>
          <w:sz w:val="24"/>
        </w:rPr>
      </w:pPr>
      <w:r w:rsidRPr="0082123E">
        <w:rPr>
          <w:rStyle w:val="c1"/>
          <w:i/>
          <w:iCs/>
          <w:color w:val="008800"/>
          <w:sz w:val="24"/>
        </w:rPr>
        <w:t>//Right</w:t>
      </w:r>
    </w:p>
    <w:p w14:paraId="6C491BF4" w14:textId="77777777" w:rsidR="002D2D4E" w:rsidRPr="0082123E" w:rsidRDefault="002D2D4E" w:rsidP="002D2D4E">
      <w:pPr>
        <w:pStyle w:val="HTMLPreformatted"/>
        <w:ind w:left="720"/>
        <w:rPr>
          <w:color w:val="000000"/>
          <w:sz w:val="24"/>
        </w:rPr>
      </w:pPr>
      <w:proofErr w:type="spellStart"/>
      <w:r w:rsidRPr="0082123E">
        <w:rPr>
          <w:rStyle w:val="kt"/>
          <w:b/>
          <w:bCs/>
          <w:color w:val="AA22FF"/>
          <w:sz w:val="24"/>
        </w:rPr>
        <w:t>int</w:t>
      </w:r>
      <w:proofErr w:type="spellEnd"/>
      <w:r w:rsidRPr="0082123E">
        <w:rPr>
          <w:color w:val="000000"/>
          <w:sz w:val="24"/>
        </w:rPr>
        <w:t xml:space="preserve"> </w:t>
      </w:r>
      <w:r w:rsidRPr="0082123E">
        <w:rPr>
          <w:rStyle w:val="n"/>
          <w:color w:val="000000"/>
          <w:sz w:val="24"/>
        </w:rPr>
        <w:t>height</w:t>
      </w:r>
      <w:r w:rsidRPr="0082123E">
        <w:rPr>
          <w:rStyle w:val="p"/>
          <w:color w:val="000000"/>
          <w:sz w:val="24"/>
        </w:rPr>
        <w:t>;</w:t>
      </w:r>
    </w:p>
    <w:p w14:paraId="4BC25547" w14:textId="77777777" w:rsidR="002D2D4E" w:rsidRPr="0082123E" w:rsidRDefault="002D2D4E" w:rsidP="002D2D4E">
      <w:pPr>
        <w:pStyle w:val="HTMLPreformatted"/>
        <w:ind w:left="720"/>
        <w:rPr>
          <w:color w:val="000000"/>
          <w:sz w:val="24"/>
        </w:rPr>
      </w:pPr>
      <w:r w:rsidRPr="0082123E">
        <w:rPr>
          <w:rStyle w:val="n"/>
          <w:color w:val="000000"/>
          <w:sz w:val="24"/>
        </w:rPr>
        <w:t>height</w:t>
      </w:r>
      <w:r w:rsidRPr="0082123E">
        <w:rPr>
          <w:color w:val="000000"/>
          <w:sz w:val="24"/>
        </w:rPr>
        <w:t xml:space="preserve"> </w:t>
      </w:r>
      <w:r w:rsidRPr="0082123E">
        <w:rPr>
          <w:rStyle w:val="o"/>
          <w:color w:val="666666"/>
          <w:sz w:val="24"/>
        </w:rPr>
        <w:t>=</w:t>
      </w:r>
      <w:r w:rsidRPr="0082123E">
        <w:rPr>
          <w:color w:val="000000"/>
          <w:sz w:val="24"/>
        </w:rPr>
        <w:t xml:space="preserve"> </w:t>
      </w:r>
      <w:r w:rsidRPr="0082123E">
        <w:rPr>
          <w:rStyle w:val="mi"/>
          <w:color w:val="666666"/>
          <w:sz w:val="24"/>
        </w:rPr>
        <w:t>8</w:t>
      </w:r>
      <w:r w:rsidRPr="0082123E">
        <w:rPr>
          <w:rStyle w:val="p"/>
          <w:color w:val="000000"/>
          <w:sz w:val="24"/>
        </w:rPr>
        <w:t>;</w:t>
      </w:r>
    </w:p>
    <w:p w14:paraId="794E6586" w14:textId="77777777" w:rsidR="002D2D4E" w:rsidRPr="0082123E" w:rsidRDefault="002D2D4E" w:rsidP="002D2D4E">
      <w:pPr>
        <w:pStyle w:val="HTMLPreformatted"/>
        <w:ind w:left="720"/>
        <w:rPr>
          <w:color w:val="000000"/>
          <w:sz w:val="24"/>
        </w:rPr>
      </w:pPr>
    </w:p>
    <w:p w14:paraId="4F99B2A0" w14:textId="77777777" w:rsidR="002D2D4E" w:rsidRPr="0082123E" w:rsidRDefault="002D2D4E" w:rsidP="002D2D4E">
      <w:pPr>
        <w:pStyle w:val="HTMLPreformatted"/>
        <w:ind w:left="720"/>
        <w:rPr>
          <w:color w:val="000000"/>
          <w:sz w:val="24"/>
        </w:rPr>
      </w:pPr>
      <w:r w:rsidRPr="0082123E">
        <w:rPr>
          <w:rStyle w:val="c1"/>
          <w:i/>
          <w:iCs/>
          <w:color w:val="008800"/>
          <w:sz w:val="24"/>
        </w:rPr>
        <w:t>// Wrong: First assigned before declared</w:t>
      </w:r>
    </w:p>
    <w:p w14:paraId="56668229" w14:textId="77777777" w:rsidR="002D2D4E" w:rsidRPr="0082123E" w:rsidRDefault="002D2D4E" w:rsidP="002D2D4E">
      <w:pPr>
        <w:pStyle w:val="HTMLPreformatted"/>
        <w:ind w:left="720"/>
        <w:rPr>
          <w:color w:val="000000"/>
          <w:sz w:val="24"/>
        </w:rPr>
      </w:pPr>
      <w:r w:rsidRPr="0082123E">
        <w:rPr>
          <w:rStyle w:val="n"/>
          <w:color w:val="000000"/>
          <w:sz w:val="24"/>
        </w:rPr>
        <w:t>height</w:t>
      </w:r>
      <w:r w:rsidRPr="0082123E">
        <w:rPr>
          <w:color w:val="000000"/>
          <w:sz w:val="24"/>
        </w:rPr>
        <w:t xml:space="preserve"> </w:t>
      </w:r>
      <w:r w:rsidRPr="0082123E">
        <w:rPr>
          <w:rStyle w:val="o"/>
          <w:color w:val="666666"/>
          <w:sz w:val="24"/>
        </w:rPr>
        <w:t>=</w:t>
      </w:r>
      <w:r w:rsidRPr="0082123E">
        <w:rPr>
          <w:color w:val="000000"/>
          <w:sz w:val="24"/>
        </w:rPr>
        <w:t xml:space="preserve"> </w:t>
      </w:r>
      <w:r w:rsidRPr="0082123E">
        <w:rPr>
          <w:rStyle w:val="mi"/>
          <w:color w:val="666666"/>
          <w:sz w:val="24"/>
        </w:rPr>
        <w:t>8</w:t>
      </w:r>
      <w:r w:rsidRPr="0082123E">
        <w:rPr>
          <w:rStyle w:val="p"/>
          <w:color w:val="000000"/>
          <w:sz w:val="24"/>
        </w:rPr>
        <w:t>;</w:t>
      </w:r>
    </w:p>
    <w:p w14:paraId="765324F3" w14:textId="575AEA88" w:rsidR="002D2D4E" w:rsidRPr="0082123E" w:rsidRDefault="002D2D4E" w:rsidP="002D2D4E">
      <w:pPr>
        <w:pStyle w:val="HTMLPreformatted"/>
        <w:ind w:left="720"/>
        <w:rPr>
          <w:rStyle w:val="p"/>
          <w:color w:val="000000"/>
          <w:sz w:val="24"/>
        </w:rPr>
      </w:pPr>
      <w:proofErr w:type="spellStart"/>
      <w:r w:rsidRPr="0082123E">
        <w:rPr>
          <w:rStyle w:val="kt"/>
          <w:b/>
          <w:bCs/>
          <w:color w:val="AA22FF"/>
          <w:sz w:val="24"/>
        </w:rPr>
        <w:t>int</w:t>
      </w:r>
      <w:proofErr w:type="spellEnd"/>
      <w:r w:rsidRPr="0082123E">
        <w:rPr>
          <w:color w:val="000000"/>
          <w:sz w:val="24"/>
        </w:rPr>
        <w:t xml:space="preserve"> </w:t>
      </w:r>
      <w:r w:rsidRPr="0082123E">
        <w:rPr>
          <w:rStyle w:val="n"/>
          <w:color w:val="000000"/>
          <w:sz w:val="24"/>
        </w:rPr>
        <w:t>height</w:t>
      </w:r>
      <w:r w:rsidRPr="0082123E">
        <w:rPr>
          <w:rStyle w:val="p"/>
          <w:color w:val="000000"/>
          <w:sz w:val="24"/>
        </w:rPr>
        <w:t>;</w:t>
      </w:r>
    </w:p>
    <w:p w14:paraId="7FA0A972" w14:textId="7FB0C111" w:rsidR="002D2D4E" w:rsidRDefault="002D2D4E" w:rsidP="002D2D4E">
      <w:pPr>
        <w:pStyle w:val="HTMLPreformatted"/>
        <w:rPr>
          <w:rFonts w:asciiTheme="minorHAnsi" w:hAnsiTheme="minorHAnsi" w:cstheme="minorHAnsi"/>
          <w:color w:val="000000"/>
          <w:sz w:val="24"/>
        </w:rPr>
      </w:pPr>
    </w:p>
    <w:p w14:paraId="5E0EC694" w14:textId="77E50B7B" w:rsidR="00AC17CD" w:rsidRDefault="00AC17CD" w:rsidP="002D2D4E">
      <w:pPr>
        <w:pStyle w:val="HTMLPreformatted"/>
        <w:rPr>
          <w:rFonts w:asciiTheme="minorHAnsi" w:hAnsiTheme="minorHAnsi" w:cstheme="minorHAnsi"/>
          <w:color w:val="000000"/>
          <w:sz w:val="24"/>
        </w:rPr>
      </w:pPr>
    </w:p>
    <w:p w14:paraId="28F66738" w14:textId="0FE29ACD" w:rsidR="00AC17CD" w:rsidRDefault="00AC17CD" w:rsidP="002D2D4E">
      <w:pPr>
        <w:pStyle w:val="HTMLPreformatted"/>
        <w:rPr>
          <w:rFonts w:asciiTheme="minorHAnsi" w:hAnsiTheme="minorHAnsi" w:cstheme="minorHAnsi"/>
          <w:color w:val="000000"/>
          <w:sz w:val="24"/>
        </w:rPr>
      </w:pPr>
    </w:p>
    <w:p w14:paraId="03595A95" w14:textId="4C1F1D77" w:rsidR="00AC17CD" w:rsidRPr="00AC17CD" w:rsidRDefault="00AC17CD" w:rsidP="002D2D4E">
      <w:pPr>
        <w:pStyle w:val="HTMLPreformatted"/>
        <w:rPr>
          <w:rFonts w:asciiTheme="minorHAnsi" w:hAnsiTheme="minorHAnsi" w:cstheme="minorHAnsi"/>
          <w:b/>
          <w:color w:val="000000"/>
          <w:sz w:val="36"/>
        </w:rPr>
      </w:pPr>
      <w:r w:rsidRPr="00AC17CD">
        <w:rPr>
          <w:rFonts w:asciiTheme="minorHAnsi" w:hAnsiTheme="minorHAnsi" w:cstheme="minorHAnsi"/>
          <w:b/>
          <w:color w:val="000000"/>
          <w:sz w:val="36"/>
        </w:rPr>
        <w:lastRenderedPageBreak/>
        <w:t>Exercises:</w:t>
      </w:r>
    </w:p>
    <w:p w14:paraId="222E13C8" w14:textId="77777777" w:rsidR="002D2D4E" w:rsidRPr="00AC17CD" w:rsidRDefault="002D2D4E" w:rsidP="002D2D4E">
      <w:pPr>
        <w:pStyle w:val="HTMLPreformatted"/>
        <w:numPr>
          <w:ilvl w:val="0"/>
          <w:numId w:val="6"/>
        </w:numPr>
        <w:rPr>
          <w:rFonts w:asciiTheme="minorHAnsi" w:hAnsiTheme="minorHAnsi" w:cstheme="minorHAnsi"/>
          <w:b/>
          <w:color w:val="000000"/>
          <w:sz w:val="24"/>
        </w:rPr>
      </w:pPr>
      <w:r w:rsidRPr="00AC17CD">
        <w:rPr>
          <w:rFonts w:asciiTheme="minorHAnsi" w:hAnsiTheme="minorHAnsi" w:cstheme="minorHAnsi"/>
          <w:b/>
          <w:color w:val="000000"/>
          <w:sz w:val="24"/>
        </w:rPr>
        <w:t>Computing Dimensional weight of a Box:</w:t>
      </w:r>
    </w:p>
    <w:p w14:paraId="48237EAA" w14:textId="5CB9A484" w:rsidR="002D2D4E" w:rsidRPr="0082123E" w:rsidRDefault="002D2D4E" w:rsidP="002D2D4E">
      <w:pPr>
        <w:pStyle w:val="HTMLPreformatted"/>
        <w:rPr>
          <w:rFonts w:asciiTheme="minorHAnsi" w:hAnsiTheme="minorHAnsi" w:cstheme="minorHAnsi"/>
          <w:color w:val="000000"/>
          <w:sz w:val="24"/>
        </w:rPr>
      </w:pPr>
    </w:p>
    <w:p w14:paraId="58E93305" w14:textId="2F338E1C" w:rsidR="002D2D4E" w:rsidRPr="0082123E" w:rsidRDefault="002D2D4E" w:rsidP="002D2D4E">
      <w:pPr>
        <w:pStyle w:val="HTMLPreformatted"/>
        <w:rPr>
          <w:rFonts w:asciiTheme="minorHAnsi" w:hAnsiTheme="minorHAnsi" w:cstheme="minorHAnsi"/>
          <w:color w:val="000000"/>
          <w:sz w:val="24"/>
        </w:rPr>
      </w:pPr>
      <w:ins w:id="5" w:author="Parents" w:date="2018-03-24T19:47:00Z">
        <w:r w:rsidRPr="0082123E">
          <w:rPr>
            <w:noProof/>
            <w:sz w:val="24"/>
          </w:rPr>
          <w:drawing>
            <wp:inline distT="0" distB="0" distL="0" distR="0" wp14:anchorId="14F90A46" wp14:editId="310BDD3F">
              <wp:extent cx="4543425" cy="475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4752975"/>
                      </a:xfrm>
                      <a:prstGeom prst="rect">
                        <a:avLst/>
                      </a:prstGeom>
                      <a:noFill/>
                      <a:ln>
                        <a:noFill/>
                      </a:ln>
                    </pic:spPr>
                  </pic:pic>
                </a:graphicData>
              </a:graphic>
            </wp:inline>
          </w:drawing>
        </w:r>
      </w:ins>
    </w:p>
    <w:p w14:paraId="67DF81F1" w14:textId="5D0EB637" w:rsidR="002D2D4E" w:rsidRPr="0082123E" w:rsidRDefault="002D2D4E" w:rsidP="002D2D4E">
      <w:pPr>
        <w:pStyle w:val="HTMLPreformatted"/>
        <w:rPr>
          <w:rFonts w:asciiTheme="minorHAnsi" w:hAnsiTheme="minorHAnsi" w:cstheme="minorHAnsi"/>
          <w:color w:val="000000"/>
          <w:sz w:val="24"/>
        </w:rPr>
      </w:pPr>
    </w:p>
    <w:p w14:paraId="7F4FD53F" w14:textId="77777777" w:rsidR="002D2D4E" w:rsidRPr="006155C0" w:rsidRDefault="002D2D4E" w:rsidP="006155C0">
      <w:pPr>
        <w:pStyle w:val="HTMLPreformatted"/>
        <w:ind w:left="720"/>
        <w:rPr>
          <w:rFonts w:asciiTheme="minorHAnsi" w:hAnsiTheme="minorHAnsi" w:cstheme="minorHAnsi"/>
          <w:b/>
          <w:color w:val="000000"/>
          <w:sz w:val="24"/>
        </w:rPr>
      </w:pPr>
      <w:r w:rsidRPr="006155C0">
        <w:rPr>
          <w:rFonts w:asciiTheme="minorHAnsi" w:hAnsiTheme="minorHAnsi" w:cstheme="minorHAnsi"/>
          <w:b/>
          <w:color w:val="000000"/>
          <w:sz w:val="24"/>
        </w:rPr>
        <w:t>Solve Hints:</w:t>
      </w:r>
    </w:p>
    <w:p w14:paraId="34B4DE87" w14:textId="77777777" w:rsidR="002D2D4E" w:rsidRPr="0082123E" w:rsidRDefault="002D2D4E" w:rsidP="006155C0">
      <w:pPr>
        <w:pStyle w:val="HTMLPreformatted"/>
        <w:ind w:left="720"/>
        <w:rPr>
          <w:rFonts w:asciiTheme="minorHAnsi" w:hAnsiTheme="minorHAnsi" w:cstheme="minorHAnsi"/>
          <w:color w:val="000000"/>
          <w:sz w:val="24"/>
        </w:rPr>
      </w:pPr>
      <w:r w:rsidRPr="0082123E">
        <w:rPr>
          <w:rFonts w:asciiTheme="minorHAnsi" w:hAnsiTheme="minorHAnsi" w:cstheme="minorHAnsi"/>
          <w:color w:val="000000"/>
          <w:sz w:val="24"/>
        </w:rPr>
        <w:t>1.</w:t>
      </w:r>
      <w:r w:rsidRPr="0082123E">
        <w:rPr>
          <w:rFonts w:asciiTheme="minorHAnsi" w:hAnsiTheme="minorHAnsi" w:cstheme="minorHAnsi"/>
          <w:color w:val="000000"/>
          <w:sz w:val="24"/>
        </w:rPr>
        <w:tab/>
        <w:t xml:space="preserve">Declare variable and assign </w:t>
      </w:r>
      <w:proofErr w:type="spellStart"/>
      <w:r w:rsidRPr="0082123E">
        <w:rPr>
          <w:rFonts w:asciiTheme="minorHAnsi" w:hAnsiTheme="minorHAnsi" w:cstheme="minorHAnsi"/>
          <w:color w:val="000000"/>
          <w:sz w:val="24"/>
        </w:rPr>
        <w:t>const</w:t>
      </w:r>
      <w:proofErr w:type="spellEnd"/>
      <w:r w:rsidRPr="0082123E">
        <w:rPr>
          <w:rFonts w:asciiTheme="minorHAnsi" w:hAnsiTheme="minorHAnsi" w:cstheme="minorHAnsi"/>
          <w:color w:val="000000"/>
          <w:sz w:val="24"/>
        </w:rPr>
        <w:t xml:space="preserve"> </w:t>
      </w:r>
      <w:proofErr w:type="gramStart"/>
      <w:r w:rsidRPr="0082123E">
        <w:rPr>
          <w:rFonts w:asciiTheme="minorHAnsi" w:hAnsiTheme="minorHAnsi" w:cstheme="minorHAnsi"/>
          <w:color w:val="000000"/>
          <w:sz w:val="24"/>
        </w:rPr>
        <w:t>value(</w:t>
      </w:r>
      <w:proofErr w:type="gramEnd"/>
      <w:r w:rsidRPr="0082123E">
        <w:rPr>
          <w:rFonts w:asciiTheme="minorHAnsi" w:hAnsiTheme="minorHAnsi" w:cstheme="minorHAnsi"/>
          <w:color w:val="000000"/>
          <w:sz w:val="24"/>
        </w:rPr>
        <w:t>Show different type of initialization)</w:t>
      </w:r>
    </w:p>
    <w:p w14:paraId="19C9B8A3" w14:textId="77777777" w:rsidR="002D2D4E" w:rsidRPr="0082123E" w:rsidRDefault="002D2D4E" w:rsidP="006155C0">
      <w:pPr>
        <w:pStyle w:val="HTMLPreformatted"/>
        <w:ind w:left="720"/>
        <w:rPr>
          <w:rFonts w:asciiTheme="minorHAnsi" w:hAnsiTheme="minorHAnsi" w:cstheme="minorHAnsi"/>
          <w:color w:val="000000"/>
          <w:sz w:val="24"/>
        </w:rPr>
      </w:pPr>
      <w:r w:rsidRPr="0082123E">
        <w:rPr>
          <w:rFonts w:asciiTheme="minorHAnsi" w:hAnsiTheme="minorHAnsi" w:cstheme="minorHAnsi"/>
          <w:color w:val="000000"/>
          <w:sz w:val="24"/>
        </w:rPr>
        <w:t>2.</w:t>
      </w:r>
      <w:r w:rsidRPr="0082123E">
        <w:rPr>
          <w:rFonts w:asciiTheme="minorHAnsi" w:hAnsiTheme="minorHAnsi" w:cstheme="minorHAnsi"/>
          <w:color w:val="000000"/>
          <w:sz w:val="24"/>
        </w:rPr>
        <w:tab/>
        <w:t xml:space="preserve">Calculate volume </w:t>
      </w:r>
    </w:p>
    <w:p w14:paraId="6ABD05A7" w14:textId="77777777" w:rsidR="002D2D4E" w:rsidRPr="0082123E" w:rsidRDefault="002D2D4E" w:rsidP="006155C0">
      <w:pPr>
        <w:pStyle w:val="HTMLPreformatted"/>
        <w:ind w:left="720"/>
        <w:rPr>
          <w:rFonts w:asciiTheme="minorHAnsi" w:hAnsiTheme="minorHAnsi" w:cstheme="minorHAnsi"/>
          <w:color w:val="000000"/>
          <w:sz w:val="24"/>
        </w:rPr>
      </w:pPr>
      <w:r w:rsidRPr="0082123E">
        <w:rPr>
          <w:rFonts w:asciiTheme="minorHAnsi" w:hAnsiTheme="minorHAnsi" w:cstheme="minorHAnsi"/>
          <w:color w:val="000000"/>
          <w:sz w:val="24"/>
        </w:rPr>
        <w:t>3.</w:t>
      </w:r>
      <w:r w:rsidRPr="0082123E">
        <w:rPr>
          <w:rFonts w:asciiTheme="minorHAnsi" w:hAnsiTheme="minorHAnsi" w:cstheme="minorHAnsi"/>
          <w:color w:val="000000"/>
          <w:sz w:val="24"/>
        </w:rPr>
        <w:tab/>
        <w:t xml:space="preserve">Calculate </w:t>
      </w:r>
      <w:proofErr w:type="gramStart"/>
      <w:r w:rsidRPr="0082123E">
        <w:rPr>
          <w:rFonts w:asciiTheme="minorHAnsi" w:hAnsiTheme="minorHAnsi" w:cstheme="minorHAnsi"/>
          <w:color w:val="000000"/>
          <w:sz w:val="24"/>
        </w:rPr>
        <w:t>weight( type</w:t>
      </w:r>
      <w:proofErr w:type="gramEnd"/>
      <w:r w:rsidRPr="0082123E">
        <w:rPr>
          <w:rFonts w:asciiTheme="minorHAnsi" w:hAnsiTheme="minorHAnsi" w:cstheme="minorHAnsi"/>
          <w:color w:val="000000"/>
          <w:sz w:val="24"/>
        </w:rPr>
        <w:t xml:space="preserve"> casting </w:t>
      </w:r>
      <w:r w:rsidRPr="0082123E">
        <w:rPr>
          <w:rFonts w:asciiTheme="minorHAnsi" w:hAnsiTheme="minorHAnsi" w:cstheme="minorHAnsi"/>
          <w:color w:val="000000"/>
          <w:sz w:val="24"/>
        </w:rPr>
        <w:t xml:space="preserve"> </w:t>
      </w:r>
      <w:proofErr w:type="spellStart"/>
      <w:r w:rsidRPr="0082123E">
        <w:rPr>
          <w:rFonts w:asciiTheme="minorHAnsi" w:hAnsiTheme="minorHAnsi" w:cstheme="minorHAnsi"/>
          <w:color w:val="000000"/>
          <w:sz w:val="24"/>
        </w:rPr>
        <w:t>int</w:t>
      </w:r>
      <w:proofErr w:type="spellEnd"/>
      <w:r w:rsidRPr="0082123E">
        <w:rPr>
          <w:rFonts w:asciiTheme="minorHAnsi" w:hAnsiTheme="minorHAnsi" w:cstheme="minorHAnsi"/>
          <w:color w:val="000000"/>
          <w:sz w:val="24"/>
        </w:rPr>
        <w:t>/</w:t>
      </w:r>
      <w:proofErr w:type="spellStart"/>
      <w:r w:rsidRPr="0082123E">
        <w:rPr>
          <w:rFonts w:asciiTheme="minorHAnsi" w:hAnsiTheme="minorHAnsi" w:cstheme="minorHAnsi"/>
          <w:color w:val="000000"/>
          <w:sz w:val="24"/>
        </w:rPr>
        <w:t>int</w:t>
      </w:r>
      <w:proofErr w:type="spellEnd"/>
      <w:r w:rsidRPr="0082123E">
        <w:rPr>
          <w:rFonts w:asciiTheme="minorHAnsi" w:hAnsiTheme="minorHAnsi" w:cstheme="minorHAnsi"/>
          <w:color w:val="000000"/>
          <w:sz w:val="24"/>
        </w:rPr>
        <w:t xml:space="preserve"> = </w:t>
      </w:r>
      <w:proofErr w:type="spellStart"/>
      <w:r w:rsidRPr="0082123E">
        <w:rPr>
          <w:rFonts w:asciiTheme="minorHAnsi" w:hAnsiTheme="minorHAnsi" w:cstheme="minorHAnsi"/>
          <w:color w:val="000000"/>
          <w:sz w:val="24"/>
        </w:rPr>
        <w:t>int</w:t>
      </w:r>
      <w:proofErr w:type="spellEnd"/>
      <w:r w:rsidRPr="0082123E">
        <w:rPr>
          <w:rFonts w:asciiTheme="minorHAnsi" w:hAnsiTheme="minorHAnsi" w:cstheme="minorHAnsi"/>
          <w:color w:val="000000"/>
          <w:sz w:val="24"/>
        </w:rPr>
        <w:t>)</w:t>
      </w:r>
    </w:p>
    <w:p w14:paraId="708EB999" w14:textId="77777777" w:rsidR="002D2D4E" w:rsidRPr="0082123E" w:rsidRDefault="002D2D4E" w:rsidP="006155C0">
      <w:pPr>
        <w:pStyle w:val="HTMLPreformatted"/>
        <w:ind w:left="720"/>
        <w:rPr>
          <w:rFonts w:asciiTheme="minorHAnsi" w:hAnsiTheme="minorHAnsi" w:cstheme="minorHAnsi"/>
          <w:color w:val="000000"/>
          <w:sz w:val="24"/>
        </w:rPr>
      </w:pPr>
      <w:r w:rsidRPr="0082123E">
        <w:rPr>
          <w:rFonts w:asciiTheme="minorHAnsi" w:hAnsiTheme="minorHAnsi" w:cstheme="minorHAnsi"/>
          <w:color w:val="000000"/>
          <w:sz w:val="24"/>
        </w:rPr>
        <w:t>4.</w:t>
      </w:r>
      <w:r w:rsidRPr="0082123E">
        <w:rPr>
          <w:rFonts w:asciiTheme="minorHAnsi" w:hAnsiTheme="minorHAnsi" w:cstheme="minorHAnsi"/>
          <w:color w:val="000000"/>
          <w:sz w:val="24"/>
        </w:rPr>
        <w:tab/>
        <w:t>Print the result</w:t>
      </w:r>
    </w:p>
    <w:p w14:paraId="2E730BEF" w14:textId="77777777" w:rsidR="002D2D4E" w:rsidRPr="006155C0" w:rsidRDefault="002D2D4E" w:rsidP="006155C0">
      <w:pPr>
        <w:pStyle w:val="HTMLPreformatted"/>
        <w:ind w:left="720"/>
        <w:rPr>
          <w:rFonts w:asciiTheme="minorHAnsi" w:hAnsiTheme="minorHAnsi" w:cstheme="minorHAnsi"/>
          <w:b/>
          <w:color w:val="000000"/>
          <w:sz w:val="24"/>
        </w:rPr>
      </w:pPr>
      <w:r w:rsidRPr="006155C0">
        <w:rPr>
          <w:rFonts w:asciiTheme="minorHAnsi" w:hAnsiTheme="minorHAnsi" w:cstheme="minorHAnsi"/>
          <w:b/>
          <w:color w:val="000000"/>
          <w:sz w:val="24"/>
        </w:rPr>
        <w:t>Modified version:</w:t>
      </w:r>
    </w:p>
    <w:p w14:paraId="0E9D924A" w14:textId="77777777" w:rsidR="002D2D4E" w:rsidRPr="0082123E" w:rsidRDefault="002D2D4E" w:rsidP="006155C0">
      <w:pPr>
        <w:pStyle w:val="HTMLPreformatted"/>
        <w:ind w:left="720"/>
        <w:rPr>
          <w:rFonts w:asciiTheme="minorHAnsi" w:hAnsiTheme="minorHAnsi" w:cstheme="minorHAnsi"/>
          <w:color w:val="000000"/>
          <w:sz w:val="24"/>
        </w:rPr>
      </w:pPr>
      <w:r w:rsidRPr="0082123E">
        <w:rPr>
          <w:rFonts w:asciiTheme="minorHAnsi" w:hAnsiTheme="minorHAnsi" w:cstheme="minorHAnsi"/>
          <w:color w:val="000000"/>
          <w:sz w:val="24"/>
        </w:rPr>
        <w:t>1.</w:t>
      </w:r>
      <w:r w:rsidRPr="0082123E">
        <w:rPr>
          <w:rFonts w:asciiTheme="minorHAnsi" w:hAnsiTheme="minorHAnsi" w:cstheme="minorHAnsi"/>
          <w:color w:val="000000"/>
          <w:sz w:val="24"/>
        </w:rPr>
        <w:tab/>
        <w:t xml:space="preserve">Instead assigning </w:t>
      </w:r>
      <w:proofErr w:type="spellStart"/>
      <w:r w:rsidRPr="0082123E">
        <w:rPr>
          <w:rFonts w:asciiTheme="minorHAnsi" w:hAnsiTheme="minorHAnsi" w:cstheme="minorHAnsi"/>
          <w:color w:val="000000"/>
          <w:sz w:val="24"/>
        </w:rPr>
        <w:t>const</w:t>
      </w:r>
      <w:proofErr w:type="spellEnd"/>
      <w:r w:rsidRPr="0082123E">
        <w:rPr>
          <w:rFonts w:asciiTheme="minorHAnsi" w:hAnsiTheme="minorHAnsi" w:cstheme="minorHAnsi"/>
          <w:color w:val="000000"/>
          <w:sz w:val="24"/>
        </w:rPr>
        <w:t xml:space="preserve"> value take it from user.</w:t>
      </w:r>
    </w:p>
    <w:p w14:paraId="4E01D8C7" w14:textId="77777777" w:rsidR="002D2D4E" w:rsidRPr="0082123E" w:rsidRDefault="002D2D4E" w:rsidP="006155C0">
      <w:pPr>
        <w:pStyle w:val="HTMLPreformatted"/>
        <w:ind w:left="720"/>
        <w:rPr>
          <w:rFonts w:asciiTheme="minorHAnsi" w:hAnsiTheme="minorHAnsi" w:cstheme="minorHAnsi"/>
          <w:color w:val="000000"/>
          <w:sz w:val="24"/>
        </w:rPr>
      </w:pPr>
      <w:r w:rsidRPr="0082123E">
        <w:rPr>
          <w:rFonts w:asciiTheme="minorHAnsi" w:hAnsiTheme="minorHAnsi" w:cstheme="minorHAnsi"/>
          <w:color w:val="000000"/>
          <w:sz w:val="24"/>
        </w:rPr>
        <w:t>2.</w:t>
      </w:r>
      <w:r w:rsidRPr="0082123E">
        <w:rPr>
          <w:rFonts w:asciiTheme="minorHAnsi" w:hAnsiTheme="minorHAnsi" w:cstheme="minorHAnsi"/>
          <w:color w:val="000000"/>
          <w:sz w:val="24"/>
        </w:rPr>
        <w:tab/>
        <w:t xml:space="preserve">Use #define to declare </w:t>
      </w:r>
      <w:proofErr w:type="spellStart"/>
      <w:r w:rsidRPr="0082123E">
        <w:rPr>
          <w:rFonts w:asciiTheme="minorHAnsi" w:hAnsiTheme="minorHAnsi" w:cstheme="minorHAnsi"/>
          <w:color w:val="000000"/>
          <w:sz w:val="24"/>
        </w:rPr>
        <w:t>const</w:t>
      </w:r>
      <w:proofErr w:type="spellEnd"/>
      <w:r w:rsidRPr="0082123E">
        <w:rPr>
          <w:rFonts w:asciiTheme="minorHAnsi" w:hAnsiTheme="minorHAnsi" w:cstheme="minorHAnsi"/>
          <w:color w:val="000000"/>
          <w:sz w:val="24"/>
        </w:rPr>
        <w:t xml:space="preserve"> that divide volume to find weight.</w:t>
      </w:r>
    </w:p>
    <w:p w14:paraId="37E63777" w14:textId="77777777" w:rsidR="002D2D4E" w:rsidRPr="0082123E" w:rsidRDefault="002D2D4E" w:rsidP="002D2D4E">
      <w:pPr>
        <w:pStyle w:val="HTMLPreformatted"/>
        <w:rPr>
          <w:rFonts w:asciiTheme="minorHAnsi" w:hAnsiTheme="minorHAnsi" w:cstheme="minorHAnsi"/>
          <w:color w:val="000000"/>
          <w:sz w:val="24"/>
        </w:rPr>
      </w:pPr>
    </w:p>
    <w:p w14:paraId="6488BD5C" w14:textId="4F0FB6AD" w:rsidR="002D2D4E" w:rsidRPr="00AC17CD" w:rsidRDefault="002D2D4E" w:rsidP="00AC17CD">
      <w:pPr>
        <w:pStyle w:val="HTMLPreformatted"/>
        <w:numPr>
          <w:ilvl w:val="0"/>
          <w:numId w:val="6"/>
        </w:numPr>
        <w:rPr>
          <w:rFonts w:asciiTheme="minorHAnsi" w:hAnsiTheme="minorHAnsi" w:cstheme="minorHAnsi"/>
          <w:b/>
          <w:color w:val="000000"/>
          <w:sz w:val="24"/>
        </w:rPr>
      </w:pPr>
      <w:r w:rsidRPr="00AC17CD">
        <w:rPr>
          <w:rFonts w:asciiTheme="minorHAnsi" w:hAnsiTheme="minorHAnsi" w:cstheme="minorHAnsi"/>
          <w:b/>
          <w:color w:val="000000"/>
          <w:sz w:val="24"/>
        </w:rPr>
        <w:t>Converting Fahrenheit to Celsius</w:t>
      </w:r>
    </w:p>
    <w:p w14:paraId="6CD55493" w14:textId="7B4E45FF" w:rsidR="002D2D4E" w:rsidRPr="0082123E" w:rsidRDefault="00AC17CD" w:rsidP="002D2D4E">
      <w:pPr>
        <w:pStyle w:val="HTMLPreformatted"/>
        <w:rPr>
          <w:rFonts w:asciiTheme="minorHAnsi" w:hAnsiTheme="minorHAnsi" w:cstheme="minorHAnsi"/>
          <w:color w:val="000000"/>
          <w:sz w:val="24"/>
        </w:rPr>
      </w:pPr>
      <w:r>
        <w:rPr>
          <w:rFonts w:asciiTheme="minorHAnsi" w:hAnsiTheme="minorHAnsi" w:cstheme="minorHAnsi"/>
          <w:color w:val="000000"/>
          <w:sz w:val="24"/>
        </w:rPr>
        <w:tab/>
      </w:r>
      <w:r w:rsidR="002D2D4E" w:rsidRPr="0082123E">
        <w:rPr>
          <w:rFonts w:asciiTheme="minorHAnsi" w:hAnsiTheme="minorHAnsi" w:cstheme="minorHAnsi"/>
          <w:color w:val="000000"/>
          <w:sz w:val="24"/>
        </w:rPr>
        <w:t>Formula: C = ((F-</w:t>
      </w:r>
      <w:proofErr w:type="gramStart"/>
      <w:r w:rsidR="002D2D4E" w:rsidRPr="0082123E">
        <w:rPr>
          <w:rFonts w:asciiTheme="minorHAnsi" w:hAnsiTheme="minorHAnsi" w:cstheme="minorHAnsi"/>
          <w:color w:val="000000"/>
          <w:sz w:val="24"/>
        </w:rPr>
        <w:t>32)*</w:t>
      </w:r>
      <w:proofErr w:type="gramEnd"/>
      <w:r w:rsidR="002D2D4E" w:rsidRPr="0082123E">
        <w:rPr>
          <w:rFonts w:asciiTheme="minorHAnsi" w:hAnsiTheme="minorHAnsi" w:cstheme="minorHAnsi"/>
          <w:color w:val="000000"/>
          <w:sz w:val="24"/>
        </w:rPr>
        <w:t>5)/9 [C= Celsius value, F = Fahrenheit value]</w:t>
      </w:r>
    </w:p>
    <w:p w14:paraId="4F1A89A8" w14:textId="7EE26135" w:rsidR="002D2D4E" w:rsidRPr="00AC17CD" w:rsidRDefault="002D2D4E" w:rsidP="00AC17CD">
      <w:pPr>
        <w:pStyle w:val="HTMLPreformatted"/>
        <w:numPr>
          <w:ilvl w:val="0"/>
          <w:numId w:val="6"/>
        </w:numPr>
        <w:rPr>
          <w:rFonts w:asciiTheme="minorHAnsi" w:hAnsiTheme="minorHAnsi" w:cstheme="minorHAnsi"/>
          <w:b/>
          <w:color w:val="000000"/>
          <w:sz w:val="24"/>
        </w:rPr>
      </w:pPr>
      <w:r w:rsidRPr="00AC17CD">
        <w:rPr>
          <w:rFonts w:asciiTheme="minorHAnsi" w:hAnsiTheme="minorHAnsi" w:cstheme="minorHAnsi"/>
          <w:b/>
          <w:color w:val="000000"/>
          <w:sz w:val="24"/>
        </w:rPr>
        <w:t>C Program to Calculate Area and Circumference of Circle</w:t>
      </w:r>
    </w:p>
    <w:p w14:paraId="5B2F0AD3" w14:textId="77777777" w:rsidR="006E311B" w:rsidRDefault="006E311B" w:rsidP="00AC17CD">
      <w:pPr>
        <w:pStyle w:val="HTMLPreformatted"/>
        <w:ind w:left="720"/>
        <w:rPr>
          <w:rFonts w:asciiTheme="minorHAnsi" w:hAnsiTheme="minorHAnsi" w:cstheme="minorHAnsi"/>
          <w:color w:val="000000"/>
          <w:sz w:val="24"/>
        </w:rPr>
      </w:pPr>
    </w:p>
    <w:p w14:paraId="60F730F0" w14:textId="77777777" w:rsidR="006E311B" w:rsidRDefault="006E311B" w:rsidP="00AC17CD">
      <w:pPr>
        <w:pStyle w:val="HTMLPreformatted"/>
        <w:ind w:left="720"/>
        <w:rPr>
          <w:rFonts w:asciiTheme="minorHAnsi" w:hAnsiTheme="minorHAnsi" w:cstheme="minorHAnsi"/>
          <w:color w:val="000000"/>
          <w:sz w:val="24"/>
        </w:rPr>
      </w:pPr>
    </w:p>
    <w:p w14:paraId="0C0A5240" w14:textId="061D4F6B" w:rsidR="002D2D4E" w:rsidRPr="0082123E" w:rsidRDefault="002D2D4E" w:rsidP="006E311B">
      <w:pPr>
        <w:pStyle w:val="HTMLPreformatted"/>
        <w:ind w:left="720"/>
        <w:rPr>
          <w:rFonts w:asciiTheme="minorHAnsi" w:hAnsiTheme="minorHAnsi" w:cstheme="minorHAnsi"/>
          <w:color w:val="000000"/>
          <w:sz w:val="24"/>
        </w:rPr>
      </w:pPr>
      <w:r w:rsidRPr="0082123E">
        <w:rPr>
          <w:rFonts w:asciiTheme="minorHAnsi" w:hAnsiTheme="minorHAnsi" w:cstheme="minorHAnsi"/>
          <w:color w:val="000000"/>
          <w:sz w:val="24"/>
        </w:rPr>
        <w:t>Given, r = radius</w:t>
      </w:r>
    </w:p>
    <w:p w14:paraId="2B97DFF9" w14:textId="77777777" w:rsidR="002D2D4E" w:rsidRPr="0082123E" w:rsidRDefault="002D2D4E" w:rsidP="00AC17CD">
      <w:pPr>
        <w:pStyle w:val="HTMLPreformatted"/>
        <w:ind w:left="720"/>
        <w:rPr>
          <w:rFonts w:asciiTheme="minorHAnsi" w:hAnsiTheme="minorHAnsi" w:cstheme="minorHAnsi"/>
          <w:color w:val="000000"/>
          <w:sz w:val="24"/>
        </w:rPr>
      </w:pPr>
      <w:r w:rsidRPr="0082123E">
        <w:rPr>
          <w:rFonts w:asciiTheme="minorHAnsi" w:hAnsiTheme="minorHAnsi" w:cstheme="minorHAnsi"/>
          <w:color w:val="000000"/>
          <w:sz w:val="24"/>
        </w:rPr>
        <w:t>Pi = value of pi</w:t>
      </w:r>
    </w:p>
    <w:p w14:paraId="7C780E46" w14:textId="77777777" w:rsidR="002D2D4E" w:rsidRPr="0082123E" w:rsidRDefault="002D2D4E" w:rsidP="00AC17CD">
      <w:pPr>
        <w:pStyle w:val="HTMLPreformatted"/>
        <w:ind w:left="720"/>
        <w:rPr>
          <w:rFonts w:asciiTheme="minorHAnsi" w:hAnsiTheme="minorHAnsi" w:cstheme="minorHAnsi"/>
          <w:color w:val="000000"/>
          <w:sz w:val="24"/>
        </w:rPr>
      </w:pPr>
      <w:r w:rsidRPr="0082123E">
        <w:rPr>
          <w:rFonts w:asciiTheme="minorHAnsi" w:hAnsiTheme="minorHAnsi" w:cstheme="minorHAnsi"/>
          <w:color w:val="000000"/>
          <w:sz w:val="24"/>
        </w:rPr>
        <w:lastRenderedPageBreak/>
        <w:t>Formula: Area = pi * r2</w:t>
      </w:r>
    </w:p>
    <w:p w14:paraId="24C883D3" w14:textId="77777777" w:rsidR="002D2D4E" w:rsidRPr="0082123E" w:rsidRDefault="002D2D4E" w:rsidP="00AC17CD">
      <w:pPr>
        <w:pStyle w:val="HTMLPreformatted"/>
        <w:ind w:left="720"/>
        <w:rPr>
          <w:rFonts w:asciiTheme="minorHAnsi" w:hAnsiTheme="minorHAnsi" w:cstheme="minorHAnsi"/>
          <w:color w:val="000000"/>
          <w:sz w:val="24"/>
        </w:rPr>
      </w:pPr>
      <w:r w:rsidRPr="0082123E">
        <w:rPr>
          <w:rFonts w:asciiTheme="minorHAnsi" w:hAnsiTheme="minorHAnsi" w:cstheme="minorHAnsi"/>
          <w:color w:val="000000"/>
          <w:sz w:val="24"/>
        </w:rPr>
        <w:t>Circumference = 2 * pi * r</w:t>
      </w:r>
    </w:p>
    <w:p w14:paraId="3B75FAD0" w14:textId="05903D91" w:rsidR="002D2D4E" w:rsidRPr="00AC17CD" w:rsidRDefault="002D2D4E" w:rsidP="00AC17CD">
      <w:pPr>
        <w:pStyle w:val="HTMLPreformatted"/>
        <w:numPr>
          <w:ilvl w:val="0"/>
          <w:numId w:val="6"/>
        </w:numPr>
        <w:rPr>
          <w:rFonts w:asciiTheme="minorHAnsi" w:hAnsiTheme="minorHAnsi" w:cstheme="minorHAnsi"/>
          <w:b/>
          <w:color w:val="000000"/>
          <w:sz w:val="24"/>
        </w:rPr>
      </w:pPr>
      <w:r w:rsidRPr="00AC17CD">
        <w:rPr>
          <w:rFonts w:asciiTheme="minorHAnsi" w:hAnsiTheme="minorHAnsi" w:cstheme="minorHAnsi"/>
          <w:b/>
          <w:color w:val="000000"/>
          <w:sz w:val="24"/>
        </w:rPr>
        <w:t>C Program to Calculate Area of Equilateral Triangle</w:t>
      </w:r>
    </w:p>
    <w:p w14:paraId="0996907D" w14:textId="47696D0C" w:rsidR="00AC17CD" w:rsidRPr="00AC17CD" w:rsidRDefault="00AC17CD" w:rsidP="00AC17CD">
      <w:pPr>
        <w:pStyle w:val="HTMLPreformatted"/>
        <w:numPr>
          <w:ilvl w:val="0"/>
          <w:numId w:val="6"/>
        </w:numPr>
        <w:rPr>
          <w:rFonts w:asciiTheme="minorHAnsi" w:hAnsiTheme="minorHAnsi" w:cstheme="minorHAnsi"/>
          <w:b/>
          <w:color w:val="000000"/>
          <w:sz w:val="24"/>
        </w:rPr>
      </w:pPr>
      <w:r w:rsidRPr="00AC17CD">
        <w:rPr>
          <w:rFonts w:asciiTheme="minorHAnsi" w:hAnsiTheme="minorHAnsi" w:cstheme="minorHAnsi"/>
          <w:b/>
          <w:color w:val="000000"/>
          <w:sz w:val="24"/>
        </w:rPr>
        <w:t xml:space="preserve">C Program to Calculate Area of Right </w:t>
      </w:r>
      <w:proofErr w:type="gramStart"/>
      <w:r w:rsidRPr="00AC17CD">
        <w:rPr>
          <w:rFonts w:asciiTheme="minorHAnsi" w:hAnsiTheme="minorHAnsi" w:cstheme="minorHAnsi"/>
          <w:b/>
          <w:color w:val="000000"/>
          <w:sz w:val="24"/>
        </w:rPr>
        <w:t>angle</w:t>
      </w:r>
      <w:proofErr w:type="gramEnd"/>
      <w:r w:rsidRPr="00AC17CD">
        <w:rPr>
          <w:rFonts w:asciiTheme="minorHAnsi" w:hAnsiTheme="minorHAnsi" w:cstheme="minorHAnsi"/>
          <w:b/>
          <w:color w:val="000000"/>
          <w:sz w:val="24"/>
        </w:rPr>
        <w:t xml:space="preserve"> Triangle</w:t>
      </w:r>
    </w:p>
    <w:p w14:paraId="76441C0E" w14:textId="77777777" w:rsidR="00AC17CD" w:rsidRPr="00AC17CD" w:rsidRDefault="00AC17CD" w:rsidP="00AC17CD">
      <w:pPr>
        <w:pStyle w:val="HTMLPreformatted"/>
        <w:numPr>
          <w:ilvl w:val="0"/>
          <w:numId w:val="6"/>
        </w:numPr>
        <w:rPr>
          <w:rFonts w:asciiTheme="minorHAnsi" w:hAnsiTheme="minorHAnsi" w:cstheme="minorHAnsi"/>
          <w:b/>
          <w:color w:val="000000"/>
          <w:sz w:val="24"/>
        </w:rPr>
      </w:pPr>
      <w:r w:rsidRPr="00AC17CD">
        <w:rPr>
          <w:rFonts w:asciiTheme="minorHAnsi" w:hAnsiTheme="minorHAnsi" w:cstheme="minorHAnsi"/>
          <w:b/>
          <w:color w:val="000000"/>
          <w:sz w:val="24"/>
        </w:rPr>
        <w:t>C Program to Calculate Area of Rectangle</w:t>
      </w:r>
    </w:p>
    <w:p w14:paraId="36A94B76" w14:textId="77777777" w:rsidR="00AC17CD" w:rsidRPr="00AC17CD" w:rsidRDefault="00AC17CD" w:rsidP="00AC17CD">
      <w:pPr>
        <w:pStyle w:val="HTMLPreformatted"/>
        <w:numPr>
          <w:ilvl w:val="0"/>
          <w:numId w:val="6"/>
        </w:numPr>
        <w:rPr>
          <w:rFonts w:asciiTheme="minorHAnsi" w:hAnsiTheme="minorHAnsi" w:cstheme="minorHAnsi"/>
          <w:b/>
          <w:color w:val="000000"/>
          <w:sz w:val="24"/>
        </w:rPr>
      </w:pPr>
      <w:r w:rsidRPr="00AC17CD">
        <w:rPr>
          <w:rFonts w:asciiTheme="minorHAnsi" w:hAnsiTheme="minorHAnsi" w:cstheme="minorHAnsi"/>
          <w:b/>
          <w:color w:val="000000"/>
          <w:sz w:val="24"/>
        </w:rPr>
        <w:t>C Program to Calculate Area of Square</w:t>
      </w:r>
    </w:p>
    <w:p w14:paraId="3289523B" w14:textId="441D5318" w:rsidR="00AC17CD" w:rsidRPr="00AC17CD" w:rsidRDefault="00AC17CD" w:rsidP="00AC17CD">
      <w:pPr>
        <w:pStyle w:val="HTMLPreformatted"/>
        <w:numPr>
          <w:ilvl w:val="0"/>
          <w:numId w:val="6"/>
        </w:numPr>
        <w:rPr>
          <w:rFonts w:asciiTheme="minorHAnsi" w:hAnsiTheme="minorHAnsi" w:cstheme="minorHAnsi"/>
          <w:b/>
          <w:color w:val="000000"/>
          <w:sz w:val="24"/>
        </w:rPr>
      </w:pPr>
      <w:r w:rsidRPr="00AC17CD">
        <w:rPr>
          <w:rFonts w:asciiTheme="minorHAnsi" w:hAnsiTheme="minorHAnsi" w:cstheme="minorHAnsi"/>
          <w:b/>
          <w:color w:val="000000"/>
          <w:sz w:val="24"/>
        </w:rPr>
        <w:t>C Program to Add Two Integers Entered by User</w:t>
      </w:r>
    </w:p>
    <w:p w14:paraId="0DC0778E" w14:textId="77777777" w:rsidR="00AC17CD" w:rsidRPr="00AC17CD" w:rsidRDefault="00AC17CD" w:rsidP="00AC17CD">
      <w:pPr>
        <w:pStyle w:val="HTMLPreformatted"/>
        <w:numPr>
          <w:ilvl w:val="0"/>
          <w:numId w:val="6"/>
        </w:numPr>
        <w:rPr>
          <w:rFonts w:asciiTheme="minorHAnsi" w:hAnsiTheme="minorHAnsi" w:cstheme="minorHAnsi"/>
          <w:b/>
          <w:color w:val="000000"/>
          <w:sz w:val="24"/>
        </w:rPr>
      </w:pPr>
      <w:r w:rsidRPr="00AC17CD">
        <w:rPr>
          <w:rFonts w:asciiTheme="minorHAnsi" w:hAnsiTheme="minorHAnsi" w:cstheme="minorHAnsi"/>
          <w:b/>
          <w:color w:val="000000"/>
          <w:sz w:val="24"/>
        </w:rPr>
        <w:t xml:space="preserve">C Program to Multiply </w:t>
      </w:r>
      <w:proofErr w:type="gramStart"/>
      <w:r w:rsidRPr="00AC17CD">
        <w:rPr>
          <w:rFonts w:asciiTheme="minorHAnsi" w:hAnsiTheme="minorHAnsi" w:cstheme="minorHAnsi"/>
          <w:b/>
          <w:color w:val="000000"/>
          <w:sz w:val="24"/>
        </w:rPr>
        <w:t>two</w:t>
      </w:r>
      <w:proofErr w:type="gramEnd"/>
      <w:r w:rsidRPr="00AC17CD">
        <w:rPr>
          <w:rFonts w:asciiTheme="minorHAnsi" w:hAnsiTheme="minorHAnsi" w:cstheme="minorHAnsi"/>
          <w:b/>
          <w:color w:val="000000"/>
          <w:sz w:val="24"/>
        </w:rPr>
        <w:t xml:space="preserve"> Floating Point Numbers</w:t>
      </w:r>
    </w:p>
    <w:p w14:paraId="020D134E" w14:textId="0DDD591F" w:rsidR="002D2D4E" w:rsidRPr="00AC17CD" w:rsidRDefault="00AC17CD" w:rsidP="002D2D4E">
      <w:pPr>
        <w:pStyle w:val="HTMLPreformatted"/>
        <w:numPr>
          <w:ilvl w:val="0"/>
          <w:numId w:val="6"/>
        </w:numPr>
        <w:rPr>
          <w:rFonts w:asciiTheme="minorHAnsi" w:hAnsiTheme="minorHAnsi" w:cstheme="minorHAnsi"/>
          <w:b/>
          <w:color w:val="000000"/>
          <w:sz w:val="24"/>
        </w:rPr>
      </w:pPr>
      <w:r w:rsidRPr="00AC17CD">
        <w:rPr>
          <w:rFonts w:asciiTheme="minorHAnsi" w:hAnsiTheme="minorHAnsi" w:cstheme="minorHAnsi"/>
          <w:b/>
          <w:color w:val="000000"/>
          <w:sz w:val="24"/>
        </w:rPr>
        <w:t>C Program to Find ASCII Value of Character Entered by User</w:t>
      </w:r>
      <w:r w:rsidR="002D2D4E" w:rsidRPr="00AC17CD">
        <w:rPr>
          <w:rFonts w:asciiTheme="minorHAnsi" w:hAnsiTheme="minorHAnsi" w:cstheme="minorHAnsi"/>
          <w:b/>
          <w:color w:val="000000"/>
          <w:sz w:val="24"/>
        </w:rPr>
        <w:tab/>
      </w:r>
    </w:p>
    <w:p w14:paraId="4A289986" w14:textId="77777777" w:rsidR="002D2D4E" w:rsidRPr="0082123E" w:rsidRDefault="002D2D4E" w:rsidP="002D2D4E">
      <w:pPr>
        <w:rPr>
          <w:sz w:val="28"/>
        </w:rPr>
      </w:pPr>
    </w:p>
    <w:p w14:paraId="69DB0781" w14:textId="77777777" w:rsidR="002D2D4E" w:rsidRPr="0082123E" w:rsidRDefault="002D2D4E" w:rsidP="002D2D4E">
      <w:pPr>
        <w:rPr>
          <w:sz w:val="28"/>
        </w:rPr>
      </w:pPr>
    </w:p>
    <w:sectPr w:rsidR="002D2D4E" w:rsidRPr="0082123E" w:rsidSect="009E20B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urierNewPS-BoldMT">
    <w:altName w:val="Courier New"/>
    <w:panose1 w:val="00000000000000000000"/>
    <w:charset w:val="00"/>
    <w:family w:val="roman"/>
    <w:notTrueType/>
    <w:pitch w:val="default"/>
  </w:font>
  <w:font w:name="Helvetica-Bold">
    <w:altName w:val="Helvetica"/>
    <w:panose1 w:val="00000000000000000000"/>
    <w:charset w:val="00"/>
    <w:family w:val="roman"/>
    <w:notTrueType/>
    <w:pitch w:val="default"/>
  </w:font>
  <w:font w:name="CourierNewPS-BoldItalicMT">
    <w:altName w:val="Courier New"/>
    <w:panose1 w:val="00000000000000000000"/>
    <w:charset w:val="00"/>
    <w:family w:val="roman"/>
    <w:notTrueType/>
    <w:pitch w:val="default"/>
  </w:font>
  <w:font w:name="Times-Bold">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A84"/>
      </v:shape>
    </w:pict>
  </w:numPicBullet>
  <w:abstractNum w:abstractNumId="0" w15:restartNumberingAfterBreak="0">
    <w:nsid w:val="121722BA"/>
    <w:multiLevelType w:val="multilevel"/>
    <w:tmpl w:val="DA6E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D20D2"/>
    <w:multiLevelType w:val="multilevel"/>
    <w:tmpl w:val="7B40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A4EA1"/>
    <w:multiLevelType w:val="hybridMultilevel"/>
    <w:tmpl w:val="3196BB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C55E1"/>
    <w:multiLevelType w:val="multilevel"/>
    <w:tmpl w:val="D6A0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052EC"/>
    <w:multiLevelType w:val="hybridMultilevel"/>
    <w:tmpl w:val="E9B66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A7926"/>
    <w:multiLevelType w:val="hybridMultilevel"/>
    <w:tmpl w:val="143A41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A4A2D"/>
    <w:multiLevelType w:val="hybridMultilevel"/>
    <w:tmpl w:val="959E49DE"/>
    <w:lvl w:ilvl="0" w:tplc="1EE6B43C">
      <w:start w:val="1"/>
      <w:numFmt w:val="decimal"/>
      <w:lvlText w:val="%1."/>
      <w:lvlJc w:val="left"/>
      <w:pPr>
        <w:ind w:left="1080" w:hanging="72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90F45"/>
    <w:multiLevelType w:val="hybridMultilevel"/>
    <w:tmpl w:val="DFA09DB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5E606377"/>
    <w:multiLevelType w:val="hybridMultilevel"/>
    <w:tmpl w:val="A5DA38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97646"/>
    <w:multiLevelType w:val="hybridMultilevel"/>
    <w:tmpl w:val="C854E6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572A23"/>
    <w:multiLevelType w:val="hybridMultilevel"/>
    <w:tmpl w:val="D4AE9C46"/>
    <w:lvl w:ilvl="0" w:tplc="04090007">
      <w:start w:val="1"/>
      <w:numFmt w:val="bullet"/>
      <w:lvlText w:val=""/>
      <w:lvlPicBulletId w:val="0"/>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6"/>
  </w:num>
  <w:num w:numId="6">
    <w:abstractNumId w:val="4"/>
  </w:num>
  <w:num w:numId="7">
    <w:abstractNumId w:val="2"/>
  </w:num>
  <w:num w:numId="8">
    <w:abstractNumId w:val="8"/>
  </w:num>
  <w:num w:numId="9">
    <w:abstractNumId w:val="5"/>
  </w:num>
  <w:num w:numId="10">
    <w:abstractNumId w:val="7"/>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rents">
    <w15:presenceInfo w15:providerId="None" w15:userId="Pare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A6"/>
    <w:rsid w:val="000B7775"/>
    <w:rsid w:val="001524A6"/>
    <w:rsid w:val="001A3C7C"/>
    <w:rsid w:val="002D2D4E"/>
    <w:rsid w:val="00362976"/>
    <w:rsid w:val="00375474"/>
    <w:rsid w:val="004945AB"/>
    <w:rsid w:val="00522B92"/>
    <w:rsid w:val="005511BE"/>
    <w:rsid w:val="005A79AD"/>
    <w:rsid w:val="005C5629"/>
    <w:rsid w:val="005E4B85"/>
    <w:rsid w:val="006155C0"/>
    <w:rsid w:val="006E311B"/>
    <w:rsid w:val="00782C69"/>
    <w:rsid w:val="007F0066"/>
    <w:rsid w:val="0082123E"/>
    <w:rsid w:val="008E1894"/>
    <w:rsid w:val="00914B3E"/>
    <w:rsid w:val="00987B91"/>
    <w:rsid w:val="009D5C18"/>
    <w:rsid w:val="009E20B8"/>
    <w:rsid w:val="009E382B"/>
    <w:rsid w:val="00A31DD3"/>
    <w:rsid w:val="00AC17CD"/>
    <w:rsid w:val="00B051D6"/>
    <w:rsid w:val="00C763F2"/>
    <w:rsid w:val="00CC2649"/>
    <w:rsid w:val="00DE5E8E"/>
    <w:rsid w:val="00F0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2353AD"/>
  <w15:chartTrackingRefBased/>
  <w15:docId w15:val="{65D6717E-3A50-4A2B-AB50-2DC3F1CE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524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24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4A6"/>
    <w:pPr>
      <w:ind w:left="720"/>
      <w:contextualSpacing/>
    </w:pPr>
  </w:style>
  <w:style w:type="paragraph" w:styleId="HTMLPreformatted">
    <w:name w:val="HTML Preformatted"/>
    <w:basedOn w:val="Normal"/>
    <w:link w:val="HTMLPreformattedChar"/>
    <w:uiPriority w:val="99"/>
    <w:semiHidden/>
    <w:unhideWhenUsed/>
    <w:rsid w:val="00152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4A6"/>
    <w:rPr>
      <w:rFonts w:ascii="Courier New" w:eastAsia="Times New Roman" w:hAnsi="Courier New" w:cs="Courier New"/>
      <w:sz w:val="20"/>
      <w:szCs w:val="20"/>
    </w:rPr>
  </w:style>
  <w:style w:type="character" w:customStyle="1" w:styleId="special">
    <w:name w:val="special"/>
    <w:basedOn w:val="DefaultParagraphFont"/>
    <w:rsid w:val="001524A6"/>
  </w:style>
  <w:style w:type="character" w:customStyle="1" w:styleId="cm">
    <w:name w:val="cm"/>
    <w:basedOn w:val="DefaultParagraphFont"/>
    <w:rsid w:val="001524A6"/>
  </w:style>
  <w:style w:type="character" w:customStyle="1" w:styleId="cp">
    <w:name w:val="cp"/>
    <w:basedOn w:val="DefaultParagraphFont"/>
    <w:rsid w:val="001524A6"/>
  </w:style>
  <w:style w:type="character" w:customStyle="1" w:styleId="kt">
    <w:name w:val="kt"/>
    <w:basedOn w:val="DefaultParagraphFont"/>
    <w:rsid w:val="001524A6"/>
  </w:style>
  <w:style w:type="character" w:customStyle="1" w:styleId="n">
    <w:name w:val="n"/>
    <w:basedOn w:val="DefaultParagraphFont"/>
    <w:rsid w:val="001524A6"/>
  </w:style>
  <w:style w:type="character" w:customStyle="1" w:styleId="p">
    <w:name w:val="p"/>
    <w:basedOn w:val="DefaultParagraphFont"/>
    <w:rsid w:val="001524A6"/>
  </w:style>
  <w:style w:type="character" w:customStyle="1" w:styleId="s">
    <w:name w:val="s"/>
    <w:basedOn w:val="DefaultParagraphFont"/>
    <w:rsid w:val="001524A6"/>
  </w:style>
  <w:style w:type="character" w:customStyle="1" w:styleId="se">
    <w:name w:val="se"/>
    <w:basedOn w:val="DefaultParagraphFont"/>
    <w:rsid w:val="001524A6"/>
  </w:style>
  <w:style w:type="character" w:customStyle="1" w:styleId="c1">
    <w:name w:val="c1"/>
    <w:basedOn w:val="DefaultParagraphFont"/>
    <w:rsid w:val="001524A6"/>
  </w:style>
  <w:style w:type="character" w:customStyle="1" w:styleId="k">
    <w:name w:val="k"/>
    <w:basedOn w:val="DefaultParagraphFont"/>
    <w:rsid w:val="001524A6"/>
  </w:style>
  <w:style w:type="character" w:customStyle="1" w:styleId="mi">
    <w:name w:val="mi"/>
    <w:basedOn w:val="DefaultParagraphFont"/>
    <w:rsid w:val="001524A6"/>
  </w:style>
  <w:style w:type="character" w:customStyle="1" w:styleId="Heading2Char">
    <w:name w:val="Heading 2 Char"/>
    <w:basedOn w:val="DefaultParagraphFont"/>
    <w:link w:val="Heading2"/>
    <w:uiPriority w:val="9"/>
    <w:rsid w:val="001524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24A6"/>
    <w:rPr>
      <w:rFonts w:ascii="Times New Roman" w:eastAsia="Times New Roman" w:hAnsi="Times New Roman" w:cs="Times New Roman"/>
      <w:b/>
      <w:bCs/>
      <w:sz w:val="27"/>
      <w:szCs w:val="27"/>
    </w:rPr>
  </w:style>
  <w:style w:type="paragraph" w:styleId="NormalWeb">
    <w:name w:val="Normal (Web)"/>
    <w:basedOn w:val="Normal"/>
    <w:uiPriority w:val="99"/>
    <w:unhideWhenUsed/>
    <w:rsid w:val="001524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24A6"/>
  </w:style>
  <w:style w:type="character" w:styleId="HTMLVariable">
    <w:name w:val="HTML Variable"/>
    <w:basedOn w:val="DefaultParagraphFont"/>
    <w:uiPriority w:val="99"/>
    <w:semiHidden/>
    <w:unhideWhenUsed/>
    <w:rsid w:val="001524A6"/>
    <w:rPr>
      <w:i/>
      <w:iCs/>
    </w:rPr>
  </w:style>
  <w:style w:type="character" w:styleId="Hyperlink">
    <w:name w:val="Hyperlink"/>
    <w:basedOn w:val="DefaultParagraphFont"/>
    <w:uiPriority w:val="99"/>
    <w:semiHidden/>
    <w:unhideWhenUsed/>
    <w:rsid w:val="001524A6"/>
    <w:rPr>
      <w:color w:val="0000FF"/>
      <w:u w:val="single"/>
    </w:rPr>
  </w:style>
  <w:style w:type="character" w:customStyle="1" w:styleId="com">
    <w:name w:val="com"/>
    <w:basedOn w:val="DefaultParagraphFont"/>
    <w:rsid w:val="002D2D4E"/>
  </w:style>
  <w:style w:type="character" w:customStyle="1" w:styleId="pln">
    <w:name w:val="pln"/>
    <w:basedOn w:val="DefaultParagraphFont"/>
    <w:rsid w:val="002D2D4E"/>
  </w:style>
  <w:style w:type="character" w:customStyle="1" w:styleId="str">
    <w:name w:val="str"/>
    <w:basedOn w:val="DefaultParagraphFont"/>
    <w:rsid w:val="002D2D4E"/>
  </w:style>
  <w:style w:type="character" w:customStyle="1" w:styleId="kwd">
    <w:name w:val="kwd"/>
    <w:basedOn w:val="DefaultParagraphFont"/>
    <w:rsid w:val="002D2D4E"/>
  </w:style>
  <w:style w:type="character" w:customStyle="1" w:styleId="pun">
    <w:name w:val="pun"/>
    <w:basedOn w:val="DefaultParagraphFont"/>
    <w:rsid w:val="002D2D4E"/>
  </w:style>
  <w:style w:type="character" w:customStyle="1" w:styleId="lit">
    <w:name w:val="lit"/>
    <w:basedOn w:val="DefaultParagraphFont"/>
    <w:rsid w:val="002D2D4E"/>
  </w:style>
  <w:style w:type="paragraph" w:customStyle="1" w:styleId="note">
    <w:name w:val="note"/>
    <w:basedOn w:val="Normal"/>
    <w:rsid w:val="002D2D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2D4E"/>
    <w:rPr>
      <w:rFonts w:ascii="Courier New" w:eastAsia="Times New Roman" w:hAnsi="Courier New" w:cs="Courier New"/>
      <w:sz w:val="20"/>
      <w:szCs w:val="20"/>
    </w:rPr>
  </w:style>
  <w:style w:type="character" w:customStyle="1" w:styleId="o">
    <w:name w:val="o"/>
    <w:basedOn w:val="DefaultParagraphFont"/>
    <w:rsid w:val="002D2D4E"/>
  </w:style>
  <w:style w:type="paragraph" w:styleId="BalloonText">
    <w:name w:val="Balloon Text"/>
    <w:basedOn w:val="Normal"/>
    <w:link w:val="BalloonTextChar"/>
    <w:uiPriority w:val="99"/>
    <w:semiHidden/>
    <w:unhideWhenUsed/>
    <w:rsid w:val="00494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5AB"/>
    <w:rPr>
      <w:rFonts w:ascii="Segoe UI" w:hAnsi="Segoe UI" w:cs="Segoe UI"/>
      <w:sz w:val="18"/>
      <w:szCs w:val="18"/>
    </w:rPr>
  </w:style>
  <w:style w:type="character" w:customStyle="1" w:styleId="fontstyle01">
    <w:name w:val="fontstyle01"/>
    <w:basedOn w:val="DefaultParagraphFont"/>
    <w:rsid w:val="005A79AD"/>
    <w:rPr>
      <w:rFonts w:ascii="Times-Roman" w:hAnsi="Times-Roman" w:hint="default"/>
      <w:b w:val="0"/>
      <w:bCs w:val="0"/>
      <w:i w:val="0"/>
      <w:iCs w:val="0"/>
      <w:color w:val="000000"/>
      <w:sz w:val="18"/>
      <w:szCs w:val="18"/>
    </w:rPr>
  </w:style>
  <w:style w:type="character" w:customStyle="1" w:styleId="fontstyle21">
    <w:name w:val="fontstyle21"/>
    <w:basedOn w:val="DefaultParagraphFont"/>
    <w:rsid w:val="005A79AD"/>
    <w:rPr>
      <w:rFonts w:ascii="Helvetica" w:hAnsi="Helvetica" w:cs="Helvetica" w:hint="default"/>
      <w:b w:val="0"/>
      <w:bCs w:val="0"/>
      <w:i w:val="0"/>
      <w:iCs w:val="0"/>
      <w:color w:val="000000"/>
      <w:sz w:val="14"/>
      <w:szCs w:val="14"/>
    </w:rPr>
  </w:style>
  <w:style w:type="character" w:customStyle="1" w:styleId="fontstyle31">
    <w:name w:val="fontstyle31"/>
    <w:basedOn w:val="DefaultParagraphFont"/>
    <w:rsid w:val="005A79AD"/>
    <w:rPr>
      <w:rFonts w:ascii="CourierNewPS-BoldMT" w:hAnsi="CourierNewPS-BoldMT" w:hint="default"/>
      <w:b/>
      <w:bCs/>
      <w:i w:val="0"/>
      <w:iCs w:val="0"/>
      <w:color w:val="000000"/>
      <w:sz w:val="20"/>
      <w:szCs w:val="20"/>
    </w:rPr>
  </w:style>
  <w:style w:type="character" w:customStyle="1" w:styleId="fontstyle41">
    <w:name w:val="fontstyle41"/>
    <w:basedOn w:val="DefaultParagraphFont"/>
    <w:rsid w:val="005A79AD"/>
    <w:rPr>
      <w:rFonts w:ascii="Helvetica-Bold" w:hAnsi="Helvetica-Bold" w:hint="default"/>
      <w:b/>
      <w:bCs/>
      <w:i w:val="0"/>
      <w:iCs w:val="0"/>
      <w:color w:val="000000"/>
      <w:sz w:val="16"/>
      <w:szCs w:val="16"/>
    </w:rPr>
  </w:style>
  <w:style w:type="character" w:customStyle="1" w:styleId="fontstyle51">
    <w:name w:val="fontstyle51"/>
    <w:basedOn w:val="DefaultParagraphFont"/>
    <w:rsid w:val="000B7775"/>
    <w:rPr>
      <w:rFonts w:ascii="Helvetica-Bold" w:hAnsi="Helvetica-Bold" w:hint="default"/>
      <w:b/>
      <w:bCs/>
      <w:i w:val="0"/>
      <w:iCs w:val="0"/>
      <w:color w:val="000000"/>
      <w:sz w:val="20"/>
      <w:szCs w:val="20"/>
    </w:rPr>
  </w:style>
  <w:style w:type="character" w:customStyle="1" w:styleId="fontstyle61">
    <w:name w:val="fontstyle61"/>
    <w:basedOn w:val="DefaultParagraphFont"/>
    <w:rsid w:val="000B7775"/>
    <w:rPr>
      <w:rFonts w:ascii="CourierNewPS-BoldItalicMT" w:hAnsi="CourierNewPS-BoldItalicMT" w:hint="default"/>
      <w:b/>
      <w:bCs/>
      <w:i/>
      <w:iCs/>
      <w:color w:val="000000"/>
      <w:sz w:val="20"/>
      <w:szCs w:val="20"/>
    </w:rPr>
  </w:style>
  <w:style w:type="character" w:customStyle="1" w:styleId="fontstyle71">
    <w:name w:val="fontstyle71"/>
    <w:basedOn w:val="DefaultParagraphFont"/>
    <w:rsid w:val="000B7775"/>
    <w:rPr>
      <w:rFonts w:ascii="Times-Bold" w:hAnsi="Times-Bold" w:hint="default"/>
      <w:b/>
      <w:bCs/>
      <w:i w:val="0"/>
      <w:iCs w:val="0"/>
      <w:color w:val="000000"/>
      <w:sz w:val="8"/>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77180">
      <w:bodyDiv w:val="1"/>
      <w:marLeft w:val="0"/>
      <w:marRight w:val="0"/>
      <w:marTop w:val="0"/>
      <w:marBottom w:val="0"/>
      <w:divBdr>
        <w:top w:val="none" w:sz="0" w:space="0" w:color="auto"/>
        <w:left w:val="none" w:sz="0" w:space="0" w:color="auto"/>
        <w:bottom w:val="none" w:sz="0" w:space="0" w:color="auto"/>
        <w:right w:val="none" w:sz="0" w:space="0" w:color="auto"/>
      </w:divBdr>
    </w:div>
    <w:div w:id="421683669">
      <w:bodyDiv w:val="1"/>
      <w:marLeft w:val="0"/>
      <w:marRight w:val="0"/>
      <w:marTop w:val="0"/>
      <w:marBottom w:val="0"/>
      <w:divBdr>
        <w:top w:val="none" w:sz="0" w:space="0" w:color="auto"/>
        <w:left w:val="none" w:sz="0" w:space="0" w:color="auto"/>
        <w:bottom w:val="none" w:sz="0" w:space="0" w:color="auto"/>
        <w:right w:val="none" w:sz="0" w:space="0" w:color="auto"/>
      </w:divBdr>
    </w:div>
    <w:div w:id="421996456">
      <w:bodyDiv w:val="1"/>
      <w:marLeft w:val="0"/>
      <w:marRight w:val="0"/>
      <w:marTop w:val="0"/>
      <w:marBottom w:val="0"/>
      <w:divBdr>
        <w:top w:val="none" w:sz="0" w:space="0" w:color="auto"/>
        <w:left w:val="none" w:sz="0" w:space="0" w:color="auto"/>
        <w:bottom w:val="none" w:sz="0" w:space="0" w:color="auto"/>
        <w:right w:val="none" w:sz="0" w:space="0" w:color="auto"/>
      </w:divBdr>
    </w:div>
    <w:div w:id="456266905">
      <w:bodyDiv w:val="1"/>
      <w:marLeft w:val="0"/>
      <w:marRight w:val="0"/>
      <w:marTop w:val="0"/>
      <w:marBottom w:val="0"/>
      <w:divBdr>
        <w:top w:val="none" w:sz="0" w:space="0" w:color="auto"/>
        <w:left w:val="none" w:sz="0" w:space="0" w:color="auto"/>
        <w:bottom w:val="none" w:sz="0" w:space="0" w:color="auto"/>
        <w:right w:val="none" w:sz="0" w:space="0" w:color="auto"/>
      </w:divBdr>
    </w:div>
    <w:div w:id="709916929">
      <w:bodyDiv w:val="1"/>
      <w:marLeft w:val="0"/>
      <w:marRight w:val="0"/>
      <w:marTop w:val="0"/>
      <w:marBottom w:val="0"/>
      <w:divBdr>
        <w:top w:val="none" w:sz="0" w:space="0" w:color="auto"/>
        <w:left w:val="none" w:sz="0" w:space="0" w:color="auto"/>
        <w:bottom w:val="none" w:sz="0" w:space="0" w:color="auto"/>
        <w:right w:val="none" w:sz="0" w:space="0" w:color="auto"/>
      </w:divBdr>
    </w:div>
    <w:div w:id="883837019">
      <w:bodyDiv w:val="1"/>
      <w:marLeft w:val="0"/>
      <w:marRight w:val="0"/>
      <w:marTop w:val="0"/>
      <w:marBottom w:val="0"/>
      <w:divBdr>
        <w:top w:val="none" w:sz="0" w:space="0" w:color="auto"/>
        <w:left w:val="none" w:sz="0" w:space="0" w:color="auto"/>
        <w:bottom w:val="none" w:sz="0" w:space="0" w:color="auto"/>
        <w:right w:val="none" w:sz="0" w:space="0" w:color="auto"/>
      </w:divBdr>
    </w:div>
    <w:div w:id="898244347">
      <w:bodyDiv w:val="1"/>
      <w:marLeft w:val="0"/>
      <w:marRight w:val="0"/>
      <w:marTop w:val="0"/>
      <w:marBottom w:val="0"/>
      <w:divBdr>
        <w:top w:val="none" w:sz="0" w:space="0" w:color="auto"/>
        <w:left w:val="none" w:sz="0" w:space="0" w:color="auto"/>
        <w:bottom w:val="none" w:sz="0" w:space="0" w:color="auto"/>
        <w:right w:val="none" w:sz="0" w:space="0" w:color="auto"/>
      </w:divBdr>
    </w:div>
    <w:div w:id="987586524">
      <w:bodyDiv w:val="1"/>
      <w:marLeft w:val="0"/>
      <w:marRight w:val="0"/>
      <w:marTop w:val="0"/>
      <w:marBottom w:val="0"/>
      <w:divBdr>
        <w:top w:val="none" w:sz="0" w:space="0" w:color="auto"/>
        <w:left w:val="none" w:sz="0" w:space="0" w:color="auto"/>
        <w:bottom w:val="none" w:sz="0" w:space="0" w:color="auto"/>
        <w:right w:val="none" w:sz="0" w:space="0" w:color="auto"/>
      </w:divBdr>
    </w:div>
    <w:div w:id="1244536194">
      <w:bodyDiv w:val="1"/>
      <w:marLeft w:val="0"/>
      <w:marRight w:val="0"/>
      <w:marTop w:val="0"/>
      <w:marBottom w:val="0"/>
      <w:divBdr>
        <w:top w:val="none" w:sz="0" w:space="0" w:color="auto"/>
        <w:left w:val="none" w:sz="0" w:space="0" w:color="auto"/>
        <w:bottom w:val="none" w:sz="0" w:space="0" w:color="auto"/>
        <w:right w:val="none" w:sz="0" w:space="0" w:color="auto"/>
      </w:divBdr>
    </w:div>
    <w:div w:id="1347100291">
      <w:bodyDiv w:val="1"/>
      <w:marLeft w:val="0"/>
      <w:marRight w:val="0"/>
      <w:marTop w:val="0"/>
      <w:marBottom w:val="0"/>
      <w:divBdr>
        <w:top w:val="none" w:sz="0" w:space="0" w:color="auto"/>
        <w:left w:val="none" w:sz="0" w:space="0" w:color="auto"/>
        <w:bottom w:val="none" w:sz="0" w:space="0" w:color="auto"/>
        <w:right w:val="none" w:sz="0" w:space="0" w:color="auto"/>
      </w:divBdr>
      <w:divsChild>
        <w:div w:id="293799772">
          <w:marLeft w:val="0"/>
          <w:marRight w:val="0"/>
          <w:marTop w:val="0"/>
          <w:marBottom w:val="0"/>
          <w:divBdr>
            <w:top w:val="none" w:sz="0" w:space="0" w:color="auto"/>
            <w:left w:val="none" w:sz="0" w:space="0" w:color="auto"/>
            <w:bottom w:val="none" w:sz="0" w:space="0" w:color="auto"/>
            <w:right w:val="none" w:sz="0" w:space="0" w:color="auto"/>
          </w:divBdr>
        </w:div>
        <w:div w:id="1518079883">
          <w:marLeft w:val="0"/>
          <w:marRight w:val="0"/>
          <w:marTop w:val="0"/>
          <w:marBottom w:val="0"/>
          <w:divBdr>
            <w:top w:val="none" w:sz="0" w:space="0" w:color="auto"/>
            <w:left w:val="none" w:sz="0" w:space="0" w:color="auto"/>
            <w:bottom w:val="none" w:sz="0" w:space="0" w:color="auto"/>
            <w:right w:val="none" w:sz="0" w:space="0" w:color="auto"/>
          </w:divBdr>
        </w:div>
      </w:divsChild>
    </w:div>
    <w:div w:id="1397315197">
      <w:bodyDiv w:val="1"/>
      <w:marLeft w:val="0"/>
      <w:marRight w:val="0"/>
      <w:marTop w:val="0"/>
      <w:marBottom w:val="0"/>
      <w:divBdr>
        <w:top w:val="none" w:sz="0" w:space="0" w:color="auto"/>
        <w:left w:val="none" w:sz="0" w:space="0" w:color="auto"/>
        <w:bottom w:val="none" w:sz="0" w:space="0" w:color="auto"/>
        <w:right w:val="none" w:sz="0" w:space="0" w:color="auto"/>
      </w:divBdr>
    </w:div>
    <w:div w:id="1415084430">
      <w:bodyDiv w:val="1"/>
      <w:marLeft w:val="0"/>
      <w:marRight w:val="0"/>
      <w:marTop w:val="0"/>
      <w:marBottom w:val="0"/>
      <w:divBdr>
        <w:top w:val="none" w:sz="0" w:space="0" w:color="auto"/>
        <w:left w:val="none" w:sz="0" w:space="0" w:color="auto"/>
        <w:bottom w:val="none" w:sz="0" w:space="0" w:color="auto"/>
        <w:right w:val="none" w:sz="0" w:space="0" w:color="auto"/>
      </w:divBdr>
    </w:div>
    <w:div w:id="1517771620">
      <w:bodyDiv w:val="1"/>
      <w:marLeft w:val="0"/>
      <w:marRight w:val="0"/>
      <w:marTop w:val="0"/>
      <w:marBottom w:val="0"/>
      <w:divBdr>
        <w:top w:val="none" w:sz="0" w:space="0" w:color="auto"/>
        <w:left w:val="none" w:sz="0" w:space="0" w:color="auto"/>
        <w:bottom w:val="none" w:sz="0" w:space="0" w:color="auto"/>
        <w:right w:val="none" w:sz="0" w:space="0" w:color="auto"/>
      </w:divBdr>
    </w:div>
    <w:div w:id="1558319950">
      <w:bodyDiv w:val="1"/>
      <w:marLeft w:val="0"/>
      <w:marRight w:val="0"/>
      <w:marTop w:val="0"/>
      <w:marBottom w:val="0"/>
      <w:divBdr>
        <w:top w:val="none" w:sz="0" w:space="0" w:color="auto"/>
        <w:left w:val="none" w:sz="0" w:space="0" w:color="auto"/>
        <w:bottom w:val="none" w:sz="0" w:space="0" w:color="auto"/>
        <w:right w:val="none" w:sz="0" w:space="0" w:color="auto"/>
      </w:divBdr>
    </w:div>
    <w:div w:id="1941405511">
      <w:bodyDiv w:val="1"/>
      <w:marLeft w:val="0"/>
      <w:marRight w:val="0"/>
      <w:marTop w:val="0"/>
      <w:marBottom w:val="0"/>
      <w:divBdr>
        <w:top w:val="none" w:sz="0" w:space="0" w:color="auto"/>
        <w:left w:val="none" w:sz="0" w:space="0" w:color="auto"/>
        <w:bottom w:val="none" w:sz="0" w:space="0" w:color="auto"/>
        <w:right w:val="none" w:sz="0" w:space="0" w:color="auto"/>
      </w:divBdr>
    </w:div>
    <w:div w:id="206983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programiz.com/c-programming/c-keywords-identifi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1598</Words>
  <Characters>7812</Characters>
  <Application>Microsoft Office Word</Application>
  <DocSecurity>0</DocSecurity>
  <Lines>412</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Parents</dc:creator>
  <cp:keywords/>
  <dc:description/>
  <cp:lastModifiedBy>Parents</cp:lastModifiedBy>
  <cp:revision>27</cp:revision>
  <cp:lastPrinted>2018-03-24T15:56:00Z</cp:lastPrinted>
  <dcterms:created xsi:type="dcterms:W3CDTF">2018-03-24T13:52:00Z</dcterms:created>
  <dcterms:modified xsi:type="dcterms:W3CDTF">2018-03-24T15:59:00Z</dcterms:modified>
</cp:coreProperties>
</file>